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52" w:rsidRPr="005C4552" w:rsidRDefault="005C4552" w:rsidP="005C4552">
      <w:pPr>
        <w:shd w:val="clear" w:color="auto" w:fill="222222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"http://www.technicalkeeda.com/" </w:instrText>
      </w: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5C4552">
        <w:rPr>
          <w:rFonts w:ascii="Helvetica" w:eastAsia="Times New Roman" w:hAnsi="Helvetica" w:cs="Helvetica"/>
          <w:color w:val="999999"/>
          <w:sz w:val="27"/>
          <w:u w:val="single"/>
        </w:rPr>
        <w:t>Technicalkeeda.com</w:t>
      </w: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5C4552" w:rsidRPr="005C4552" w:rsidRDefault="005C4552" w:rsidP="005C4552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300" w:lineRule="atLeast"/>
        <w:ind w:left="-22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history="1">
        <w:r w:rsidRPr="005C4552">
          <w:rPr>
            <w:rFonts w:ascii="Helvetica" w:eastAsia="Times New Roman" w:hAnsi="Helvetica" w:cs="Helvetica"/>
            <w:color w:val="999999"/>
            <w:sz w:val="21"/>
            <w:u w:val="single"/>
          </w:rPr>
          <w:t>Tutorials</w:t>
        </w:r>
      </w:hyperlink>
    </w:p>
    <w:p w:rsidR="005C4552" w:rsidRPr="005C4552" w:rsidRDefault="005C4552" w:rsidP="005C4552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300" w:lineRule="atLeast"/>
        <w:ind w:left="-22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history="1">
        <w:proofErr w:type="spellStart"/>
        <w:r w:rsidRPr="005C4552">
          <w:rPr>
            <w:rFonts w:ascii="Helvetica" w:eastAsia="Times New Roman" w:hAnsi="Helvetica" w:cs="Helvetica"/>
            <w:color w:val="999999"/>
            <w:sz w:val="21"/>
            <w:u w:val="single"/>
          </w:rPr>
          <w:t>Jquery</w:t>
        </w:r>
        <w:proofErr w:type="spellEnd"/>
        <w:r w:rsidRPr="005C4552">
          <w:rPr>
            <w:rFonts w:ascii="Helvetica" w:eastAsia="Times New Roman" w:hAnsi="Helvetica" w:cs="Helvetica"/>
            <w:color w:val="999999"/>
            <w:sz w:val="21"/>
          </w:rPr>
          <w:t> </w:t>
        </w:r>
      </w:hyperlink>
    </w:p>
    <w:p w:rsidR="005C4552" w:rsidRPr="005C4552" w:rsidRDefault="005C4552" w:rsidP="005C45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5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C4552" w:rsidRPr="005C4552" w:rsidRDefault="005C4552" w:rsidP="005C4552">
      <w:pPr>
        <w:shd w:val="clear" w:color="auto" w:fill="222222"/>
        <w:spacing w:before="120" w:after="12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60.75pt;height:18pt" o:ole="">
            <v:imagedata r:id="rId7" o:title=""/>
          </v:shape>
          <w:control r:id="rId8" w:name="DefaultOcxName" w:shapeid="_x0000_i1075"/>
        </w:object>
      </w:r>
    </w:p>
    <w:p w:rsidR="005C4552" w:rsidRPr="005C4552" w:rsidRDefault="005C4552" w:rsidP="005C4552">
      <w:pPr>
        <w:shd w:val="clear" w:color="auto" w:fill="222222"/>
        <w:spacing w:before="120"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4552">
        <w:rPr>
          <w:rFonts w:ascii="Helvetica" w:eastAsia="Times New Roman" w:hAnsi="Helvetica" w:cs="Helvetica"/>
          <w:color w:val="333333"/>
          <w:sz w:val="21"/>
        </w:rPr>
        <w:t> </w:t>
      </w: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>Search</w:t>
      </w:r>
    </w:p>
    <w:p w:rsidR="005C4552" w:rsidRPr="005C4552" w:rsidRDefault="005C4552" w:rsidP="005C45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5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C4552" w:rsidRPr="005C4552" w:rsidRDefault="005C4552" w:rsidP="005C4552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300" w:lineRule="atLeast"/>
        <w:ind w:left="-225" w:right="-4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anchor="login" w:history="1">
        <w:r w:rsidRPr="005C4552">
          <w:rPr>
            <w:rFonts w:ascii="Helvetica" w:eastAsia="Times New Roman" w:hAnsi="Helvetica" w:cs="Helvetica"/>
            <w:color w:val="999999"/>
            <w:sz w:val="21"/>
            <w:u w:val="single"/>
          </w:rPr>
          <w:t>Login</w:t>
        </w:r>
      </w:hyperlink>
    </w:p>
    <w:p w:rsidR="005C4552" w:rsidRPr="005C4552" w:rsidRDefault="005C4552" w:rsidP="005C4552">
      <w:pPr>
        <w:spacing w:before="300" w:after="150" w:line="450" w:lineRule="atLeast"/>
        <w:outlineLvl w:val="0"/>
        <w:rPr>
          <w:rFonts w:ascii="Helvetica" w:eastAsia="Times New Roman" w:hAnsi="Helvetica" w:cs="Helvetica"/>
          <w:b/>
          <w:bCs/>
          <w:color w:val="226CCD"/>
          <w:kern w:val="36"/>
          <w:sz w:val="42"/>
          <w:szCs w:val="42"/>
        </w:rPr>
      </w:pPr>
      <w:r w:rsidRPr="005C4552">
        <w:rPr>
          <w:rFonts w:ascii="Helvetica" w:eastAsia="Times New Roman" w:hAnsi="Helvetica" w:cs="Helvetica"/>
          <w:b/>
          <w:bCs/>
          <w:color w:val="226CCD"/>
          <w:kern w:val="36"/>
          <w:sz w:val="42"/>
          <w:szCs w:val="42"/>
        </w:rPr>
        <w:t>Generate PDF Using Spring Framework</w:t>
      </w:r>
    </w:p>
    <w:p w:rsidR="005C4552" w:rsidRPr="005C4552" w:rsidRDefault="005C4552" w:rsidP="005C455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> Posted On 2014-08-20 | </w:t>
      </w:r>
      <w:proofErr w:type="spellStart"/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"http://www.technicalkeeda.com/spring/generate-pdf-using-spring-framework" </w:instrText>
      </w: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5C4552">
        <w:rPr>
          <w:rFonts w:ascii="Helvetica" w:eastAsia="Times New Roman" w:hAnsi="Helvetica" w:cs="Helvetica"/>
          <w:color w:val="428BCA"/>
          <w:sz w:val="21"/>
          <w:u w:val="single"/>
        </w:rPr>
        <w:t>Yashwant</w:t>
      </w:r>
      <w:proofErr w:type="spellEnd"/>
      <w:r w:rsidRPr="005C4552">
        <w:rPr>
          <w:rFonts w:ascii="Helvetica" w:eastAsia="Times New Roman" w:hAnsi="Helvetica" w:cs="Helvetica"/>
          <w:color w:val="428BCA"/>
          <w:sz w:val="21"/>
          <w:u w:val="single"/>
        </w:rPr>
        <w:t xml:space="preserve"> </w:t>
      </w:r>
      <w:proofErr w:type="spellStart"/>
      <w:r w:rsidRPr="005C4552">
        <w:rPr>
          <w:rFonts w:ascii="Helvetica" w:eastAsia="Times New Roman" w:hAnsi="Helvetica" w:cs="Helvetica"/>
          <w:color w:val="428BCA"/>
          <w:sz w:val="21"/>
          <w:u w:val="single"/>
        </w:rPr>
        <w:t>Chavan</w:t>
      </w:r>
      <w:proofErr w:type="spellEnd"/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C4552" w:rsidRPr="005C4552" w:rsidRDefault="005C4552" w:rsidP="005C455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 xml:space="preserve">In this tutorial we are going to learn how to generate PDF File Using Spring Framework + </w:t>
      </w:r>
      <w:proofErr w:type="spellStart"/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>itext</w:t>
      </w:r>
      <w:proofErr w:type="spellEnd"/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 xml:space="preserve"> library. Article covers </w:t>
      </w:r>
      <w:proofErr w:type="gramStart"/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 xml:space="preserve"> application configuration, custom view definition and configuration which is required for </w:t>
      </w:r>
      <w:proofErr w:type="spellStart"/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>pdf</w:t>
      </w:r>
      <w:proofErr w:type="spellEnd"/>
      <w:r w:rsidRPr="005C4552">
        <w:rPr>
          <w:rFonts w:ascii="Helvetica" w:eastAsia="Times New Roman" w:hAnsi="Helvetica" w:cs="Helvetica"/>
          <w:color w:val="333333"/>
          <w:sz w:val="21"/>
          <w:szCs w:val="21"/>
        </w:rPr>
        <w:t xml:space="preserve"> generation.</w:t>
      </w:r>
    </w:p>
    <w:p w:rsidR="005C4552" w:rsidRPr="005C4552" w:rsidRDefault="005C4552" w:rsidP="005C4552">
      <w:pPr>
        <w:spacing w:before="300" w:after="150" w:line="450" w:lineRule="atLeast"/>
        <w:outlineLvl w:val="1"/>
        <w:rPr>
          <w:ins w:id="0" w:author="Unknown"/>
          <w:rFonts w:ascii="Helvetica" w:eastAsia="Times New Roman" w:hAnsi="Helvetica" w:cs="Helvetica"/>
          <w:color w:val="333333"/>
          <w:sz w:val="36"/>
          <w:szCs w:val="36"/>
        </w:rPr>
      </w:pPr>
      <w:ins w:id="1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Useful to whom</w:t>
        </w:r>
      </w:ins>
    </w:p>
    <w:p w:rsidR="005C4552" w:rsidRPr="005C4552" w:rsidRDefault="005C4552" w:rsidP="005C4552">
      <w:pPr>
        <w:spacing w:after="150" w:line="300" w:lineRule="atLeast"/>
        <w:rPr>
          <w:ins w:id="2" w:author="Unknown"/>
          <w:rFonts w:ascii="Helvetica" w:eastAsia="Times New Roman" w:hAnsi="Helvetica" w:cs="Helvetica"/>
          <w:color w:val="333333"/>
          <w:sz w:val="21"/>
          <w:szCs w:val="21"/>
        </w:rPr>
      </w:pPr>
      <w:ins w:id="3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Generate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Pdf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Using Spring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Mvc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tutorial is useful for beginners and experience developers. It will 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helps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you to learn step by step with the help of below code.</w:t>
        </w:r>
      </w:ins>
    </w:p>
    <w:p w:rsidR="005C4552" w:rsidRPr="005C4552" w:rsidRDefault="005C4552" w:rsidP="005C4552">
      <w:pPr>
        <w:spacing w:after="150" w:line="300" w:lineRule="atLeast"/>
        <w:rPr>
          <w:ins w:id="4" w:author="Unknown"/>
          <w:rFonts w:ascii="Helvetica" w:eastAsia="Times New Roman" w:hAnsi="Helvetica" w:cs="Helvetica"/>
          <w:color w:val="333333"/>
          <w:sz w:val="21"/>
          <w:szCs w:val="21"/>
        </w:rPr>
      </w:pPr>
      <w:ins w:id="5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There is another tutorial which will help you to generate the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"http://www.technicalkeeda.com/spring/generate-excel-using-spring-mvc" \o "Excel File Using Spring Mvc"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  <w:r w:rsidRPr="005C4552">
          <w:rPr>
            <w:rFonts w:ascii="Helvetica" w:eastAsia="Times New Roman" w:hAnsi="Helvetica" w:cs="Helvetica"/>
            <w:color w:val="428BCA"/>
            <w:sz w:val="21"/>
            <w:u w:val="single"/>
          </w:rPr>
          <w:t xml:space="preserve">Excel File Using Spring </w:t>
        </w:r>
        <w:proofErr w:type="spellStart"/>
        <w:r w:rsidRPr="005C4552">
          <w:rPr>
            <w:rFonts w:ascii="Helvetica" w:eastAsia="Times New Roman" w:hAnsi="Helvetica" w:cs="Helvetica"/>
            <w:color w:val="428BCA"/>
            <w:sz w:val="21"/>
            <w:u w:val="single"/>
          </w:rPr>
          <w:t>Mvc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6" w:author="Unknown"/>
          <w:rFonts w:ascii="Helvetica" w:eastAsia="Times New Roman" w:hAnsi="Helvetica" w:cs="Helvetica"/>
          <w:color w:val="333333"/>
          <w:sz w:val="36"/>
          <w:szCs w:val="36"/>
        </w:rPr>
      </w:pPr>
      <w:ins w:id="7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Tools and Technologies</w:t>
        </w:r>
      </w:ins>
    </w:p>
    <w:p w:rsidR="005C4552" w:rsidRPr="005C4552" w:rsidRDefault="005C4552" w:rsidP="005C4552">
      <w:pPr>
        <w:spacing w:after="150" w:line="300" w:lineRule="atLeast"/>
        <w:rPr>
          <w:ins w:id="8" w:author="Unknown"/>
          <w:rFonts w:ascii="Helvetica" w:eastAsia="Times New Roman" w:hAnsi="Helvetica" w:cs="Helvetica"/>
          <w:color w:val="333333"/>
          <w:sz w:val="21"/>
          <w:szCs w:val="21"/>
        </w:rPr>
      </w:pPr>
      <w:ins w:id="9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Basically we are using below technologies</w:t>
        </w:r>
      </w:ins>
    </w:p>
    <w:p w:rsidR="005C4552" w:rsidRPr="005C4552" w:rsidRDefault="005C4552" w:rsidP="005C4552">
      <w:pPr>
        <w:numPr>
          <w:ilvl w:val="0"/>
          <w:numId w:val="3"/>
        </w:numPr>
        <w:spacing w:before="100" w:beforeAutospacing="1" w:after="100" w:afterAutospacing="1" w:line="300" w:lineRule="atLeast"/>
        <w:ind w:left="270"/>
        <w:rPr>
          <w:ins w:id="10" w:author="Unknown"/>
          <w:rFonts w:ascii="Helvetica" w:eastAsia="Times New Roman" w:hAnsi="Helvetica" w:cs="Helvetica"/>
          <w:color w:val="333333"/>
          <w:sz w:val="21"/>
          <w:szCs w:val="21"/>
        </w:rPr>
      </w:pPr>
      <w:ins w:id="11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Maven 3.0.4</w:t>
        </w:r>
      </w:ins>
    </w:p>
    <w:p w:rsidR="005C4552" w:rsidRPr="005C4552" w:rsidRDefault="005C4552" w:rsidP="005C4552">
      <w:pPr>
        <w:numPr>
          <w:ilvl w:val="0"/>
          <w:numId w:val="3"/>
        </w:numPr>
        <w:spacing w:before="100" w:beforeAutospacing="1" w:after="100" w:afterAutospacing="1" w:line="300" w:lineRule="atLeast"/>
        <w:ind w:left="270"/>
        <w:rPr>
          <w:ins w:id="12" w:author="Unknown"/>
          <w:rFonts w:ascii="Helvetica" w:eastAsia="Times New Roman" w:hAnsi="Helvetica" w:cs="Helvetica"/>
          <w:color w:val="333333"/>
          <w:sz w:val="21"/>
          <w:szCs w:val="21"/>
        </w:rPr>
      </w:pPr>
      <w:ins w:id="13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JDK 1.6</w:t>
        </w:r>
      </w:ins>
    </w:p>
    <w:p w:rsidR="005C4552" w:rsidRPr="005C4552" w:rsidRDefault="005C4552" w:rsidP="005C4552">
      <w:pPr>
        <w:numPr>
          <w:ilvl w:val="0"/>
          <w:numId w:val="3"/>
        </w:numPr>
        <w:spacing w:before="100" w:beforeAutospacing="1" w:after="100" w:afterAutospacing="1" w:line="300" w:lineRule="atLeast"/>
        <w:ind w:left="270"/>
        <w:rPr>
          <w:ins w:id="14" w:author="Unknown"/>
          <w:rFonts w:ascii="Helvetica" w:eastAsia="Times New Roman" w:hAnsi="Helvetica" w:cs="Helvetica"/>
          <w:color w:val="333333"/>
          <w:sz w:val="21"/>
          <w:szCs w:val="21"/>
        </w:rPr>
      </w:pPr>
      <w:ins w:id="15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Spring 3.0.5.RELEASE</w:t>
        </w:r>
      </w:ins>
    </w:p>
    <w:p w:rsidR="005C4552" w:rsidRPr="005C4552" w:rsidRDefault="005C4552" w:rsidP="005C4552">
      <w:pPr>
        <w:numPr>
          <w:ilvl w:val="0"/>
          <w:numId w:val="3"/>
        </w:numPr>
        <w:spacing w:before="100" w:beforeAutospacing="1" w:after="100" w:afterAutospacing="1" w:line="300" w:lineRule="atLeast"/>
        <w:ind w:left="270"/>
        <w:rPr>
          <w:ins w:id="16" w:author="Unknown"/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ins w:id="17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itext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4.2.1</w:t>
        </w:r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18" w:author="Unknown"/>
          <w:rFonts w:ascii="Helvetica" w:eastAsia="Times New Roman" w:hAnsi="Helvetica" w:cs="Helvetica"/>
          <w:color w:val="333333"/>
          <w:sz w:val="36"/>
          <w:szCs w:val="36"/>
        </w:rPr>
      </w:pPr>
      <w:ins w:id="19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Maven Dependencies</w:t>
        </w:r>
      </w:ins>
    </w:p>
    <w:p w:rsidR="005C4552" w:rsidRPr="005C4552" w:rsidRDefault="005C4552" w:rsidP="005C4552">
      <w:pPr>
        <w:spacing w:after="150" w:line="300" w:lineRule="atLeast"/>
        <w:rPr>
          <w:ins w:id="20" w:author="Unknown"/>
          <w:rFonts w:ascii="Helvetica" w:eastAsia="Times New Roman" w:hAnsi="Helvetica" w:cs="Helvetica"/>
          <w:color w:val="333333"/>
          <w:sz w:val="21"/>
          <w:szCs w:val="21"/>
        </w:rPr>
      </w:pPr>
      <w:ins w:id="21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We need to define required dependencies and their versions in pom.xml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2" w:author="Unknown"/>
          <w:rFonts w:ascii="Courier New" w:eastAsia="Times New Roman" w:hAnsi="Courier New" w:cs="Courier New"/>
          <w:color w:val="000000"/>
          <w:sz w:val="23"/>
        </w:rPr>
      </w:pPr>
      <w:ins w:id="23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&lt;project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xmlns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"http://maven.apache.org/POM/4.0.0"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xmlns:xsi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"http://www.w3.org/2001/XMLSchema-instance"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4" w:author="Unknown"/>
          <w:rFonts w:ascii="Courier New" w:eastAsia="Times New Roman" w:hAnsi="Courier New" w:cs="Courier New"/>
          <w:color w:val="000000"/>
          <w:sz w:val="23"/>
        </w:rPr>
      </w:pPr>
      <w:ins w:id="2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xsi:schemaLocation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"http://maven.apache.org/POM/4.0.0 http://maven.apache.org/xsd/maven-4.0.0.xsd"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6" w:author="Unknown"/>
          <w:rFonts w:ascii="Courier New" w:eastAsia="Times New Roman" w:hAnsi="Courier New" w:cs="Courier New"/>
          <w:color w:val="000000"/>
          <w:sz w:val="23"/>
        </w:rPr>
      </w:pPr>
      <w:ins w:id="2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lastRenderedPageBreak/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modelVersion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4.0.0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modelVersion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8" w:author="Unknown"/>
          <w:rFonts w:ascii="Courier New" w:eastAsia="Times New Roman" w:hAnsi="Courier New" w:cs="Courier New"/>
          <w:color w:val="000000"/>
          <w:sz w:val="23"/>
        </w:rPr>
      </w:pPr>
      <w:ins w:id="2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SpringExamples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0" w:author="Unknown"/>
          <w:rFonts w:ascii="Courier New" w:eastAsia="Times New Roman" w:hAnsi="Courier New" w:cs="Courier New"/>
          <w:color w:val="000000"/>
          <w:sz w:val="23"/>
        </w:rPr>
      </w:pPr>
      <w:ins w:id="3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SpringExamples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2" w:author="Unknown"/>
          <w:rFonts w:ascii="Courier New" w:eastAsia="Times New Roman" w:hAnsi="Courier New" w:cs="Courier New"/>
          <w:color w:val="000000"/>
          <w:sz w:val="23"/>
        </w:rPr>
      </w:pPr>
      <w:ins w:id="3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packaging&gt;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war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&lt;/packaging&gt;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4" w:author="Unknown"/>
          <w:rFonts w:ascii="Courier New" w:eastAsia="Times New Roman" w:hAnsi="Courier New" w:cs="Courier New"/>
          <w:color w:val="000000"/>
          <w:sz w:val="23"/>
        </w:rPr>
      </w:pPr>
      <w:ins w:id="3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version&gt;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1.0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&lt;/version&gt;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6" w:author="Unknown"/>
          <w:rFonts w:ascii="Courier New" w:eastAsia="Times New Roman" w:hAnsi="Courier New" w:cs="Courier New"/>
          <w:color w:val="000000"/>
          <w:sz w:val="23"/>
        </w:rPr>
      </w:pPr>
      <w:ins w:id="3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name&gt;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SpringExamples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&lt;/name&gt;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8" w:author="Unknown"/>
          <w:rFonts w:ascii="Courier New" w:eastAsia="Times New Roman" w:hAnsi="Courier New" w:cs="Courier New"/>
          <w:color w:val="000000"/>
          <w:sz w:val="23"/>
        </w:rPr>
      </w:pPr>
      <w:ins w:id="3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description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&gt;&lt;/description&gt;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0" w:author="Unknown"/>
          <w:rFonts w:ascii="Courier New" w:eastAsia="Times New Roman" w:hAnsi="Courier New" w:cs="Courier New"/>
          <w:color w:val="000000"/>
          <w:sz w:val="23"/>
        </w:rPr>
      </w:pPr>
      <w:ins w:id="4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build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2" w:author="Unknown"/>
          <w:rFonts w:ascii="Courier New" w:eastAsia="Times New Roman" w:hAnsi="Courier New" w:cs="Courier New"/>
          <w:color w:val="000000"/>
          <w:sz w:val="23"/>
        </w:rPr>
      </w:pPr>
      <w:ins w:id="4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plugins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4" w:author="Unknown"/>
          <w:rFonts w:ascii="Courier New" w:eastAsia="Times New Roman" w:hAnsi="Courier New" w:cs="Courier New"/>
          <w:color w:val="000000"/>
          <w:sz w:val="23"/>
        </w:rPr>
      </w:pPr>
      <w:ins w:id="4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plugin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6" w:author="Unknown"/>
          <w:rFonts w:ascii="Courier New" w:eastAsia="Times New Roman" w:hAnsi="Courier New" w:cs="Courier New"/>
          <w:color w:val="000000"/>
          <w:sz w:val="23"/>
        </w:rPr>
      </w:pPr>
      <w:ins w:id="4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maven-compiler-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plugin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8" w:author="Unknown"/>
          <w:rFonts w:ascii="Courier New" w:eastAsia="Times New Roman" w:hAnsi="Courier New" w:cs="Courier New"/>
          <w:color w:val="000000"/>
          <w:sz w:val="23"/>
        </w:rPr>
      </w:pPr>
      <w:ins w:id="4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configuration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50" w:author="Unknown"/>
          <w:rFonts w:ascii="Courier New" w:eastAsia="Times New Roman" w:hAnsi="Courier New" w:cs="Courier New"/>
          <w:color w:val="000000"/>
          <w:sz w:val="23"/>
        </w:rPr>
      </w:pPr>
      <w:ins w:id="5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source&gt;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1.5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&lt;/source&gt;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52" w:author="Unknown"/>
          <w:rFonts w:ascii="Courier New" w:eastAsia="Times New Roman" w:hAnsi="Courier New" w:cs="Courier New"/>
          <w:color w:val="000000"/>
          <w:sz w:val="23"/>
        </w:rPr>
      </w:pPr>
      <w:ins w:id="5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target&gt;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1.5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&lt;/target&gt;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54" w:author="Unknown"/>
          <w:rFonts w:ascii="Courier New" w:eastAsia="Times New Roman" w:hAnsi="Courier New" w:cs="Courier New"/>
          <w:color w:val="000000"/>
          <w:sz w:val="23"/>
        </w:rPr>
      </w:pPr>
      <w:ins w:id="5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&lt;/configuration&gt;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56" w:author="Unknown"/>
          <w:rFonts w:ascii="Courier New" w:eastAsia="Times New Roman" w:hAnsi="Courier New" w:cs="Courier New"/>
          <w:color w:val="000000"/>
          <w:sz w:val="23"/>
        </w:rPr>
      </w:pPr>
      <w:ins w:id="5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plugin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58" w:author="Unknown"/>
          <w:rFonts w:ascii="Courier New" w:eastAsia="Times New Roman" w:hAnsi="Courier New" w:cs="Courier New"/>
          <w:color w:val="000000"/>
          <w:sz w:val="23"/>
        </w:rPr>
      </w:pPr>
      <w:ins w:id="5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plugin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60" w:author="Unknown"/>
          <w:rFonts w:ascii="Courier New" w:eastAsia="Times New Roman" w:hAnsi="Courier New" w:cs="Courier New"/>
          <w:color w:val="000000"/>
          <w:sz w:val="23"/>
        </w:rPr>
      </w:pPr>
      <w:ins w:id="6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maven-war-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plugin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62" w:author="Unknown"/>
          <w:rFonts w:ascii="Courier New" w:eastAsia="Times New Roman" w:hAnsi="Courier New" w:cs="Courier New"/>
          <w:color w:val="000000"/>
          <w:sz w:val="23"/>
        </w:rPr>
      </w:pPr>
      <w:ins w:id="6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version&gt;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2.0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&lt;/version&gt;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64" w:author="Unknown"/>
          <w:rFonts w:ascii="Courier New" w:eastAsia="Times New Roman" w:hAnsi="Courier New" w:cs="Courier New"/>
          <w:color w:val="000000"/>
          <w:sz w:val="23"/>
        </w:rPr>
      </w:pPr>
      <w:ins w:id="6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configuration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66" w:author="Unknown"/>
          <w:rFonts w:ascii="Courier New" w:eastAsia="Times New Roman" w:hAnsi="Courier New" w:cs="Courier New"/>
          <w:color w:val="000000"/>
          <w:sz w:val="23"/>
        </w:rPr>
      </w:pPr>
      <w:ins w:id="6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webResources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68" w:author="Unknown"/>
          <w:rFonts w:ascii="Courier New" w:eastAsia="Times New Roman" w:hAnsi="Courier New" w:cs="Courier New"/>
          <w:color w:val="000000"/>
          <w:sz w:val="23"/>
        </w:rPr>
      </w:pPr>
      <w:ins w:id="6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resource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70" w:author="Unknown"/>
          <w:rFonts w:ascii="Courier New" w:eastAsia="Times New Roman" w:hAnsi="Courier New" w:cs="Courier New"/>
          <w:color w:val="000000"/>
          <w:sz w:val="23"/>
        </w:rPr>
      </w:pPr>
      <w:ins w:id="7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directory&gt;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WebContent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&lt;/directory&gt;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72" w:author="Unknown"/>
          <w:rFonts w:ascii="Courier New" w:eastAsia="Times New Roman" w:hAnsi="Courier New" w:cs="Courier New"/>
          <w:color w:val="000000"/>
          <w:sz w:val="23"/>
        </w:rPr>
      </w:pPr>
      <w:ins w:id="7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lastRenderedPageBreak/>
          <w:t xml:space="preserve">  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&lt;/resource&gt;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74" w:author="Unknown"/>
          <w:rFonts w:ascii="Courier New" w:eastAsia="Times New Roman" w:hAnsi="Courier New" w:cs="Courier New"/>
          <w:color w:val="000000"/>
          <w:sz w:val="23"/>
        </w:rPr>
      </w:pPr>
      <w:ins w:id="7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webResources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76" w:author="Unknown"/>
          <w:rFonts w:ascii="Courier New" w:eastAsia="Times New Roman" w:hAnsi="Courier New" w:cs="Courier New"/>
          <w:color w:val="000000"/>
          <w:sz w:val="23"/>
        </w:rPr>
      </w:pPr>
      <w:ins w:id="7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&lt;/configuration&gt;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78" w:author="Unknown"/>
          <w:rFonts w:ascii="Courier New" w:eastAsia="Times New Roman" w:hAnsi="Courier New" w:cs="Courier New"/>
          <w:color w:val="000000"/>
          <w:sz w:val="23"/>
        </w:rPr>
      </w:pPr>
      <w:ins w:id="7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plugin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80" w:author="Unknown"/>
          <w:rFonts w:ascii="Courier New" w:eastAsia="Times New Roman" w:hAnsi="Courier New" w:cs="Courier New"/>
          <w:color w:val="000000"/>
          <w:sz w:val="23"/>
        </w:rPr>
      </w:pPr>
      <w:ins w:id="8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plugins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82" w:author="Unknown"/>
          <w:rFonts w:ascii="Courier New" w:eastAsia="Times New Roman" w:hAnsi="Courier New" w:cs="Courier New"/>
          <w:color w:val="000000"/>
          <w:sz w:val="23"/>
        </w:rPr>
      </w:pPr>
      <w:ins w:id="8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&lt;/build&gt;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84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85" w:author="Unknown"/>
          <w:rFonts w:ascii="Courier New" w:eastAsia="Times New Roman" w:hAnsi="Courier New" w:cs="Courier New"/>
          <w:color w:val="000000"/>
          <w:sz w:val="23"/>
        </w:rPr>
      </w:pPr>
      <w:ins w:id="86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properties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87" w:author="Unknown"/>
          <w:rFonts w:ascii="Courier New" w:eastAsia="Times New Roman" w:hAnsi="Courier New" w:cs="Courier New"/>
          <w:color w:val="000000"/>
          <w:sz w:val="23"/>
        </w:rPr>
      </w:pPr>
      <w:ins w:id="88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spring.version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3.0.5.RELEASE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spring.version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89" w:author="Unknown"/>
          <w:rFonts w:ascii="Courier New" w:eastAsia="Times New Roman" w:hAnsi="Courier New" w:cs="Courier New"/>
          <w:color w:val="000000"/>
          <w:sz w:val="23"/>
        </w:rPr>
      </w:pPr>
      <w:ins w:id="90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&lt;/properties&gt;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91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92" w:author="Unknown"/>
          <w:rFonts w:ascii="Courier New" w:eastAsia="Times New Roman" w:hAnsi="Courier New" w:cs="Courier New"/>
          <w:color w:val="000000"/>
          <w:sz w:val="23"/>
        </w:rPr>
      </w:pPr>
      <w:ins w:id="9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dependencies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94" w:author="Unknown"/>
          <w:rFonts w:ascii="Courier New" w:eastAsia="Times New Roman" w:hAnsi="Courier New" w:cs="Courier New"/>
          <w:color w:val="000000"/>
          <w:sz w:val="23"/>
        </w:rPr>
      </w:pPr>
      <w:ins w:id="9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96" w:author="Unknown"/>
          <w:rFonts w:ascii="Courier New" w:eastAsia="Times New Roman" w:hAnsi="Courier New" w:cs="Courier New"/>
          <w:color w:val="000000"/>
          <w:sz w:val="23"/>
        </w:rPr>
      </w:pPr>
      <w:ins w:id="9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dependency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98" w:author="Unknown"/>
          <w:rFonts w:ascii="Courier New" w:eastAsia="Times New Roman" w:hAnsi="Courier New" w:cs="Courier New"/>
          <w:color w:val="000000"/>
          <w:sz w:val="23"/>
        </w:rPr>
      </w:pPr>
      <w:ins w:id="9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javax.servlet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00" w:author="Unknown"/>
          <w:rFonts w:ascii="Courier New" w:eastAsia="Times New Roman" w:hAnsi="Courier New" w:cs="Courier New"/>
          <w:color w:val="000000"/>
          <w:sz w:val="23"/>
        </w:rPr>
      </w:pPr>
      <w:ins w:id="10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servlet-api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02" w:author="Unknown"/>
          <w:rFonts w:ascii="Courier New" w:eastAsia="Times New Roman" w:hAnsi="Courier New" w:cs="Courier New"/>
          <w:color w:val="000000"/>
          <w:sz w:val="23"/>
        </w:rPr>
      </w:pPr>
      <w:ins w:id="10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version&gt;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2.5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&lt;/version&gt;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04" w:author="Unknown"/>
          <w:rFonts w:ascii="Courier New" w:eastAsia="Times New Roman" w:hAnsi="Courier New" w:cs="Courier New"/>
          <w:color w:val="000000"/>
          <w:sz w:val="23"/>
        </w:rPr>
      </w:pPr>
      <w:ins w:id="10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&lt;/dependency&gt;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06" w:author="Unknown"/>
          <w:rFonts w:ascii="Courier New" w:eastAsia="Times New Roman" w:hAnsi="Courier New" w:cs="Courier New"/>
          <w:color w:val="000000"/>
          <w:sz w:val="23"/>
        </w:rPr>
      </w:pPr>
      <w:ins w:id="10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dependency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08" w:author="Unknown"/>
          <w:rFonts w:ascii="Courier New" w:eastAsia="Times New Roman" w:hAnsi="Courier New" w:cs="Courier New"/>
          <w:color w:val="000000"/>
          <w:sz w:val="23"/>
        </w:rPr>
      </w:pPr>
      <w:ins w:id="10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org.springframework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10" w:author="Unknown"/>
          <w:rFonts w:ascii="Courier New" w:eastAsia="Times New Roman" w:hAnsi="Courier New" w:cs="Courier New"/>
          <w:color w:val="000000"/>
          <w:sz w:val="23"/>
        </w:rPr>
      </w:pPr>
      <w:ins w:id="11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spring-core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12" w:author="Unknown"/>
          <w:rFonts w:ascii="Courier New" w:eastAsia="Times New Roman" w:hAnsi="Courier New" w:cs="Courier New"/>
          <w:color w:val="000000"/>
          <w:sz w:val="23"/>
        </w:rPr>
      </w:pPr>
      <w:ins w:id="11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version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${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spring.version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>}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&lt;/version&gt;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14" w:author="Unknown"/>
          <w:rFonts w:ascii="Courier New" w:eastAsia="Times New Roman" w:hAnsi="Courier New" w:cs="Courier New"/>
          <w:color w:val="000000"/>
          <w:sz w:val="23"/>
        </w:rPr>
      </w:pPr>
      <w:ins w:id="11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&lt;/dependency&gt;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16" w:author="Unknown"/>
          <w:rFonts w:ascii="Courier New" w:eastAsia="Times New Roman" w:hAnsi="Courier New" w:cs="Courier New"/>
          <w:color w:val="000000"/>
          <w:sz w:val="23"/>
        </w:rPr>
      </w:pPr>
      <w:ins w:id="11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lastRenderedPageBreak/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dependency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18" w:author="Unknown"/>
          <w:rFonts w:ascii="Courier New" w:eastAsia="Times New Roman" w:hAnsi="Courier New" w:cs="Courier New"/>
          <w:color w:val="000000"/>
          <w:sz w:val="23"/>
        </w:rPr>
      </w:pPr>
      <w:ins w:id="11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org.springframework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20" w:author="Unknown"/>
          <w:rFonts w:ascii="Courier New" w:eastAsia="Times New Roman" w:hAnsi="Courier New" w:cs="Courier New"/>
          <w:color w:val="000000"/>
          <w:sz w:val="23"/>
        </w:rPr>
      </w:pPr>
      <w:ins w:id="12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spring-web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22" w:author="Unknown"/>
          <w:rFonts w:ascii="Courier New" w:eastAsia="Times New Roman" w:hAnsi="Courier New" w:cs="Courier New"/>
          <w:color w:val="000000"/>
          <w:sz w:val="23"/>
        </w:rPr>
      </w:pPr>
      <w:ins w:id="12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version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${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spring.version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>}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&lt;/version&gt;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24" w:author="Unknown"/>
          <w:rFonts w:ascii="Courier New" w:eastAsia="Times New Roman" w:hAnsi="Courier New" w:cs="Courier New"/>
          <w:color w:val="000000"/>
          <w:sz w:val="23"/>
        </w:rPr>
      </w:pPr>
      <w:ins w:id="12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&lt;/dependency&gt;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26" w:author="Unknown"/>
          <w:rFonts w:ascii="Courier New" w:eastAsia="Times New Roman" w:hAnsi="Courier New" w:cs="Courier New"/>
          <w:color w:val="000000"/>
          <w:sz w:val="23"/>
        </w:rPr>
      </w:pPr>
      <w:ins w:id="12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dependency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28" w:author="Unknown"/>
          <w:rFonts w:ascii="Courier New" w:eastAsia="Times New Roman" w:hAnsi="Courier New" w:cs="Courier New"/>
          <w:color w:val="000000"/>
          <w:sz w:val="23"/>
        </w:rPr>
      </w:pPr>
      <w:ins w:id="12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org.springframework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30" w:author="Unknown"/>
          <w:rFonts w:ascii="Courier New" w:eastAsia="Times New Roman" w:hAnsi="Courier New" w:cs="Courier New"/>
          <w:color w:val="000000"/>
          <w:sz w:val="23"/>
        </w:rPr>
      </w:pPr>
      <w:ins w:id="13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spring-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webmvc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32" w:author="Unknown"/>
          <w:rFonts w:ascii="Courier New" w:eastAsia="Times New Roman" w:hAnsi="Courier New" w:cs="Courier New"/>
          <w:color w:val="000000"/>
          <w:sz w:val="23"/>
        </w:rPr>
      </w:pPr>
      <w:ins w:id="13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version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${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spring.version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>}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&lt;/version&gt;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34" w:author="Unknown"/>
          <w:rFonts w:ascii="Courier New" w:eastAsia="Times New Roman" w:hAnsi="Courier New" w:cs="Courier New"/>
          <w:color w:val="000000"/>
          <w:sz w:val="23"/>
        </w:rPr>
      </w:pPr>
      <w:ins w:id="13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&lt;/dependency&gt;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36" w:author="Unknown"/>
          <w:rFonts w:ascii="Courier New" w:eastAsia="Times New Roman" w:hAnsi="Courier New" w:cs="Courier New"/>
          <w:color w:val="000000"/>
          <w:sz w:val="23"/>
        </w:rPr>
      </w:pPr>
      <w:ins w:id="13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dependency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38" w:author="Unknown"/>
          <w:rFonts w:ascii="Courier New" w:eastAsia="Times New Roman" w:hAnsi="Courier New" w:cs="Courier New"/>
          <w:color w:val="000000"/>
          <w:sz w:val="23"/>
        </w:rPr>
      </w:pPr>
      <w:ins w:id="13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javax.servlet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40" w:author="Unknown"/>
          <w:rFonts w:ascii="Courier New" w:eastAsia="Times New Roman" w:hAnsi="Courier New" w:cs="Courier New"/>
          <w:color w:val="000000"/>
          <w:sz w:val="23"/>
        </w:rPr>
      </w:pPr>
      <w:ins w:id="14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jstl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42" w:author="Unknown"/>
          <w:rFonts w:ascii="Courier New" w:eastAsia="Times New Roman" w:hAnsi="Courier New" w:cs="Courier New"/>
          <w:color w:val="000000"/>
          <w:sz w:val="23"/>
        </w:rPr>
      </w:pPr>
      <w:ins w:id="14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&lt;version&gt;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1.1.2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&lt;/version&gt;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44" w:author="Unknown"/>
          <w:rFonts w:ascii="Courier New" w:eastAsia="Times New Roman" w:hAnsi="Courier New" w:cs="Courier New"/>
          <w:color w:val="000000"/>
          <w:sz w:val="23"/>
        </w:rPr>
      </w:pPr>
      <w:ins w:id="14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&lt;/dependency&gt;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46" w:author="Unknown"/>
          <w:rFonts w:ascii="Courier New" w:eastAsia="Times New Roman" w:hAnsi="Courier New" w:cs="Courier New"/>
          <w:color w:val="000000"/>
          <w:sz w:val="23"/>
        </w:rPr>
      </w:pPr>
      <w:ins w:id="14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dependency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48" w:author="Unknown"/>
          <w:rFonts w:ascii="Courier New" w:eastAsia="Times New Roman" w:hAnsi="Courier New" w:cs="Courier New"/>
          <w:color w:val="000000"/>
          <w:sz w:val="23"/>
        </w:rPr>
      </w:pPr>
      <w:ins w:id="14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taglibs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50" w:author="Unknown"/>
          <w:rFonts w:ascii="Courier New" w:eastAsia="Times New Roman" w:hAnsi="Courier New" w:cs="Courier New"/>
          <w:color w:val="000000"/>
          <w:sz w:val="23"/>
        </w:rPr>
      </w:pPr>
      <w:ins w:id="15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standard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52" w:author="Unknown"/>
          <w:rFonts w:ascii="Courier New" w:eastAsia="Times New Roman" w:hAnsi="Courier New" w:cs="Courier New"/>
          <w:color w:val="000000"/>
          <w:sz w:val="23"/>
        </w:rPr>
      </w:pPr>
      <w:ins w:id="15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&lt;version&gt;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1.1.2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&lt;/version&gt;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54" w:author="Unknown"/>
          <w:rFonts w:ascii="Courier New" w:eastAsia="Times New Roman" w:hAnsi="Courier New" w:cs="Courier New"/>
          <w:color w:val="000000"/>
          <w:sz w:val="23"/>
        </w:rPr>
      </w:pPr>
      <w:ins w:id="15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&lt;/dependency&gt;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56" w:author="Unknown"/>
          <w:rFonts w:ascii="Courier New" w:eastAsia="Times New Roman" w:hAnsi="Courier New" w:cs="Courier New"/>
          <w:color w:val="000000"/>
          <w:sz w:val="23"/>
        </w:rPr>
      </w:pPr>
      <w:ins w:id="15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dependency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58" w:author="Unknown"/>
          <w:rFonts w:ascii="Courier New" w:eastAsia="Times New Roman" w:hAnsi="Courier New" w:cs="Courier New"/>
          <w:color w:val="000000"/>
          <w:sz w:val="23"/>
        </w:rPr>
      </w:pPr>
      <w:ins w:id="15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com.lowagie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groupId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60" w:author="Unknown"/>
          <w:rFonts w:ascii="Courier New" w:eastAsia="Times New Roman" w:hAnsi="Courier New" w:cs="Courier New"/>
          <w:color w:val="000000"/>
          <w:sz w:val="23"/>
        </w:rPr>
      </w:pPr>
      <w:ins w:id="16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itext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artifactId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62" w:author="Unknown"/>
          <w:rFonts w:ascii="Courier New" w:eastAsia="Times New Roman" w:hAnsi="Courier New" w:cs="Courier New"/>
          <w:color w:val="000000"/>
          <w:sz w:val="23"/>
        </w:rPr>
      </w:pPr>
      <w:ins w:id="16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lastRenderedPageBreak/>
          <w:t xml:space="preserve">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&lt;version&gt;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4.2.1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&lt;/version&gt;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64" w:author="Unknown"/>
          <w:rFonts w:ascii="Courier New" w:eastAsia="Times New Roman" w:hAnsi="Courier New" w:cs="Courier New"/>
          <w:color w:val="000000"/>
          <w:sz w:val="23"/>
        </w:rPr>
      </w:pPr>
      <w:ins w:id="16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&lt;/dependency&gt;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66" w:author="Unknown"/>
          <w:rFonts w:ascii="Courier New" w:eastAsia="Times New Roman" w:hAnsi="Courier New" w:cs="Courier New"/>
          <w:color w:val="000000"/>
          <w:sz w:val="23"/>
        </w:rPr>
      </w:pPr>
      <w:ins w:id="16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&lt;/dependencies&gt;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68" w:author="Unknown"/>
          <w:rFonts w:ascii="Courier New" w:eastAsia="Times New Roman" w:hAnsi="Courier New" w:cs="Courier New"/>
          <w:color w:val="333333"/>
          <w:sz w:val="23"/>
          <w:szCs w:val="23"/>
        </w:rPr>
      </w:pPr>
      <w:ins w:id="169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&lt;/project&gt;</w:t>
        </w:r>
      </w:ins>
    </w:p>
    <w:p w:rsidR="005C4552" w:rsidRPr="005C4552" w:rsidRDefault="005C4552" w:rsidP="005C4552">
      <w:pPr>
        <w:spacing w:after="150" w:line="300" w:lineRule="atLeast"/>
        <w:rPr>
          <w:ins w:id="170" w:author="Unknown"/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ins w:id="171" w:author="Unknown">
        <w:r w:rsidRPr="005C4552">
          <w:rPr>
            <w:rFonts w:ascii="Helvetica" w:eastAsia="Times New Roman" w:hAnsi="Helvetica" w:cs="Helvetica"/>
            <w:i/>
            <w:iCs/>
            <w:color w:val="333333"/>
            <w:sz w:val="21"/>
            <w:szCs w:val="21"/>
          </w:rPr>
          <w:t>org.springframework</w:t>
        </w:r>
        <w:proofErr w:type="spellEnd"/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I am using spring 3.0.5.RELEASE version. Spring Framework 3 artifact (spring-core, spring-web and spring-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webmvc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) as it will be indexed in Maven central is listed as above.</w:t>
        </w:r>
      </w:ins>
    </w:p>
    <w:p w:rsidR="005C4552" w:rsidRPr="005C4552" w:rsidRDefault="005C4552" w:rsidP="005C4552">
      <w:pPr>
        <w:spacing w:after="150" w:line="300" w:lineRule="atLeast"/>
        <w:rPr>
          <w:ins w:id="172" w:author="Unknown"/>
          <w:rFonts w:ascii="Helvetica" w:eastAsia="Times New Roman" w:hAnsi="Helvetica" w:cs="Helvetica"/>
          <w:color w:val="333333"/>
          <w:sz w:val="21"/>
          <w:szCs w:val="21"/>
        </w:rPr>
      </w:pPr>
      <w:ins w:id="173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Once you define your maven dependencies in pom.xml, please execute the maven command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proofErr w:type="spellStart"/>
        <w:r w:rsidRPr="005C4552">
          <w:rPr>
            <w:rFonts w:ascii="Consolas" w:eastAsia="Times New Roman" w:hAnsi="Consolas" w:cs="Courier New"/>
            <w:color w:val="C7254E"/>
            <w:sz w:val="19"/>
          </w:rPr>
          <w:t>mvn</w:t>
        </w:r>
        <w:proofErr w:type="spellEnd"/>
        <w:r w:rsidRPr="005C4552">
          <w:rPr>
            <w:rFonts w:ascii="Consolas" w:eastAsia="Times New Roman" w:hAnsi="Consolas" w:cs="Courier New"/>
            <w:color w:val="C7254E"/>
            <w:sz w:val="19"/>
          </w:rPr>
          <w:t xml:space="preserve"> clean install -e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so that it will start downloading the respected jars files</w:t>
        </w:r>
      </w:ins>
    </w:p>
    <w:p w:rsidR="005C4552" w:rsidRPr="005C4552" w:rsidRDefault="005C4552" w:rsidP="005C4552">
      <w:pPr>
        <w:spacing w:after="0" w:line="300" w:lineRule="atLeast"/>
        <w:rPr>
          <w:ins w:id="174" w:author="Unknown"/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8343900" cy="4038600"/>
            <wp:effectExtent l="19050" t="0" r="0" b="0"/>
            <wp:docPr id="1" name="Picture 1" descr="spring mvc pdf view example eclipse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pdf view example eclipse setu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52" w:rsidRPr="005C4552" w:rsidRDefault="005C4552" w:rsidP="005C4552">
      <w:pPr>
        <w:spacing w:before="300" w:after="150" w:line="450" w:lineRule="atLeast"/>
        <w:outlineLvl w:val="1"/>
        <w:rPr>
          <w:ins w:id="175" w:author="Unknown"/>
          <w:rFonts w:ascii="Helvetica" w:eastAsia="Times New Roman" w:hAnsi="Helvetica" w:cs="Helvetica"/>
          <w:color w:val="333333"/>
          <w:sz w:val="36"/>
          <w:szCs w:val="36"/>
        </w:rPr>
      </w:pPr>
      <w:ins w:id="176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PdfController.java</w:t>
        </w:r>
      </w:ins>
    </w:p>
    <w:p w:rsidR="005C4552" w:rsidRPr="005C4552" w:rsidRDefault="005C4552" w:rsidP="005C4552">
      <w:pPr>
        <w:spacing w:after="150" w:line="300" w:lineRule="atLeast"/>
        <w:rPr>
          <w:ins w:id="177" w:author="Unknown"/>
          <w:rFonts w:ascii="Helvetica" w:eastAsia="Times New Roman" w:hAnsi="Helvetica" w:cs="Helvetica"/>
          <w:color w:val="333333"/>
          <w:sz w:val="21"/>
          <w:szCs w:val="21"/>
        </w:rPr>
      </w:pPr>
      <w:ins w:id="178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Define the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PdfController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is used to handle the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the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request to generate the PDF file using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itext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library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79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180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package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technicalkeeda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controller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81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82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183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javax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servlet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http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HttpServletRequest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84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185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lastRenderedPageBreak/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javax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servlet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http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HttpServletResponse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86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87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188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org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springframework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stereotype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Controller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89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190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org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springframework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web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bind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annotation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RequestMapping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91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192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org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springframework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web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bind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annotation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RequestMethod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93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194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org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springframework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web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servlet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ModelAndView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95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96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197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technicalkeeda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bean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Employee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98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199" w:author="Unknown"/>
          <w:rFonts w:ascii="Courier New" w:eastAsia="Times New Roman" w:hAnsi="Courier New" w:cs="Courier New"/>
          <w:color w:val="000000"/>
          <w:sz w:val="23"/>
        </w:rPr>
      </w:pPr>
      <w:ins w:id="200" w:author="Unknown">
        <w:r w:rsidRPr="005C4552">
          <w:rPr>
            <w:rFonts w:ascii="Courier New" w:eastAsia="Times New Roman" w:hAnsi="Courier New" w:cs="Courier New"/>
            <w:color w:val="006666"/>
            <w:sz w:val="23"/>
          </w:rPr>
          <w:t>@Controller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01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02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public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class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PdfController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{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03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04" w:author="Unknown"/>
          <w:rFonts w:ascii="Courier New" w:eastAsia="Times New Roman" w:hAnsi="Courier New" w:cs="Courier New"/>
          <w:color w:val="000000"/>
          <w:sz w:val="23"/>
        </w:rPr>
      </w:pPr>
      <w:ins w:id="20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006666"/>
            <w:sz w:val="23"/>
          </w:rPr>
          <w:t>@</w:t>
        </w:r>
        <w:proofErr w:type="spellStart"/>
        <w:r w:rsidRPr="005C4552">
          <w:rPr>
            <w:rFonts w:ascii="Courier New" w:eastAsia="Times New Roman" w:hAnsi="Courier New" w:cs="Courier New"/>
            <w:color w:val="006666"/>
            <w:sz w:val="23"/>
          </w:rPr>
          <w:t>RequestMapping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value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"/generate/pdf.htm"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method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RequestMethod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GET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)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06" w:author="Unknown"/>
          <w:rFonts w:ascii="Courier New" w:eastAsia="Times New Roman" w:hAnsi="Courier New" w:cs="Courier New"/>
          <w:color w:val="000000"/>
          <w:sz w:val="23"/>
        </w:rPr>
      </w:pPr>
      <w:ins w:id="20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ModelAndView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generatePdf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spellStart"/>
        <w:proofErr w:type="gramEnd"/>
        <w:r w:rsidRPr="005C4552">
          <w:rPr>
            <w:rFonts w:ascii="Courier New" w:eastAsia="Times New Roman" w:hAnsi="Courier New" w:cs="Courier New"/>
            <w:color w:val="660066"/>
            <w:sz w:val="23"/>
          </w:rPr>
          <w:t>HttpServletRequest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request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08" w:author="Unknown"/>
          <w:rFonts w:ascii="Courier New" w:eastAsia="Times New Roman" w:hAnsi="Courier New" w:cs="Courier New"/>
          <w:color w:val="000000"/>
          <w:sz w:val="23"/>
        </w:rPr>
      </w:pPr>
      <w:ins w:id="20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HttpServletResponse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response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throws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Exception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{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10" w:author="Unknown"/>
          <w:rFonts w:ascii="Courier New" w:eastAsia="Times New Roman" w:hAnsi="Courier New" w:cs="Courier New"/>
          <w:color w:val="000000"/>
          <w:sz w:val="23"/>
        </w:rPr>
      </w:pPr>
      <w:ins w:id="21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System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out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println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8800"/>
            <w:sz w:val="23"/>
          </w:rPr>
          <w:t xml:space="preserve">"Calling 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generatePdf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()..."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12" w:author="Unknown"/>
          <w:rFonts w:ascii="Courier New" w:eastAsia="Times New Roman" w:hAnsi="Courier New" w:cs="Courier New"/>
          <w:color w:val="000000"/>
          <w:sz w:val="23"/>
        </w:rPr>
      </w:pPr>
      <w:ins w:id="21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14" w:author="Unknown"/>
          <w:rFonts w:ascii="Courier New" w:eastAsia="Times New Roman" w:hAnsi="Courier New" w:cs="Courier New"/>
          <w:color w:val="000000"/>
          <w:sz w:val="23"/>
        </w:rPr>
      </w:pPr>
      <w:ins w:id="21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Employee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employee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new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Employee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666600"/>
            <w:sz w:val="23"/>
          </w:rPr>
          <w:t>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16" w:author="Unknown"/>
          <w:rFonts w:ascii="Courier New" w:eastAsia="Times New Roman" w:hAnsi="Courier New" w:cs="Courier New"/>
          <w:color w:val="000000"/>
          <w:sz w:val="23"/>
        </w:rPr>
      </w:pPr>
      <w:ins w:id="21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employee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setFirstName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Yashwant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18" w:author="Unknown"/>
          <w:rFonts w:ascii="Courier New" w:eastAsia="Times New Roman" w:hAnsi="Courier New" w:cs="Courier New"/>
          <w:color w:val="000000"/>
          <w:sz w:val="23"/>
        </w:rPr>
      </w:pPr>
      <w:ins w:id="21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employee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setLastName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Chavan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20" w:author="Unknown"/>
          <w:rFonts w:ascii="Courier New" w:eastAsia="Times New Roman" w:hAnsi="Courier New" w:cs="Courier New"/>
          <w:color w:val="000000"/>
          <w:sz w:val="23"/>
        </w:rPr>
      </w:pPr>
      <w:ins w:id="22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22" w:author="Unknown"/>
          <w:rFonts w:ascii="Courier New" w:eastAsia="Times New Roman" w:hAnsi="Courier New" w:cs="Courier New"/>
          <w:color w:val="000000"/>
          <w:sz w:val="23"/>
        </w:rPr>
      </w:pPr>
      <w:ins w:id="22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ModelAndView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modelAndView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new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ModelAndView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pdfView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command"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employee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24" w:author="Unknown"/>
          <w:rFonts w:ascii="Courier New" w:eastAsia="Times New Roman" w:hAnsi="Courier New" w:cs="Courier New"/>
          <w:color w:val="000000"/>
          <w:sz w:val="23"/>
        </w:rPr>
      </w:pPr>
      <w:ins w:id="22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lastRenderedPageBreak/>
          <w:t xml:space="preserve"> 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26" w:author="Unknown"/>
          <w:rFonts w:ascii="Courier New" w:eastAsia="Times New Roman" w:hAnsi="Courier New" w:cs="Courier New"/>
          <w:color w:val="000000"/>
          <w:sz w:val="23"/>
        </w:rPr>
      </w:pPr>
      <w:ins w:id="22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return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modelAndView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28" w:author="Unknown"/>
          <w:rFonts w:ascii="Courier New" w:eastAsia="Times New Roman" w:hAnsi="Courier New" w:cs="Courier New"/>
          <w:color w:val="000000"/>
          <w:sz w:val="23"/>
        </w:rPr>
      </w:pPr>
      <w:ins w:id="22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}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30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31" w:author="Unknown"/>
          <w:rFonts w:ascii="Courier New" w:eastAsia="Times New Roman" w:hAnsi="Courier New" w:cs="Courier New"/>
          <w:color w:val="333333"/>
          <w:sz w:val="23"/>
          <w:szCs w:val="23"/>
        </w:rPr>
      </w:pPr>
      <w:ins w:id="232" w:author="Unknown">
        <w:r w:rsidRPr="005C4552">
          <w:rPr>
            <w:rFonts w:ascii="Courier New" w:eastAsia="Times New Roman" w:hAnsi="Courier New" w:cs="Courier New"/>
            <w:color w:val="666600"/>
            <w:sz w:val="23"/>
          </w:rPr>
          <w:t>}</w:t>
        </w:r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233" w:author="Unknown"/>
          <w:rFonts w:ascii="Helvetica" w:eastAsia="Times New Roman" w:hAnsi="Helvetica" w:cs="Helvetica"/>
          <w:color w:val="333333"/>
          <w:sz w:val="36"/>
          <w:szCs w:val="36"/>
        </w:rPr>
      </w:pPr>
      <w:ins w:id="234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 xml:space="preserve">Create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PdfView</w:t>
        </w:r>
        <w:proofErr w:type="spellEnd"/>
      </w:ins>
    </w:p>
    <w:p w:rsidR="005C4552" w:rsidRPr="005C4552" w:rsidRDefault="005C4552" w:rsidP="005C4552">
      <w:pPr>
        <w:spacing w:after="150" w:line="300" w:lineRule="atLeast"/>
        <w:rPr>
          <w:ins w:id="235" w:author="Unknown"/>
          <w:rFonts w:ascii="Helvetica" w:eastAsia="Times New Roman" w:hAnsi="Helvetica" w:cs="Helvetica"/>
          <w:color w:val="333333"/>
          <w:sz w:val="21"/>
          <w:szCs w:val="21"/>
        </w:rPr>
      </w:pPr>
      <w:ins w:id="236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Create a PdfView.java which is subclass of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i/>
            <w:iCs/>
            <w:color w:val="333333"/>
            <w:sz w:val="21"/>
            <w:szCs w:val="21"/>
          </w:rPr>
          <w:t>org.springframework.web.servlet.view.document.AbstractPdfView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and provide the implementation of </w:t>
        </w:r>
        <w:proofErr w:type="spellStart"/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buildPdfDocument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(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) method.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37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38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package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technicalkeeda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view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39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40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41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java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util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Map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42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43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44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javax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servlet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http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HttpServletRequest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45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46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javax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servlet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http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HttpServletResponse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47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48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49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org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springframework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web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servlet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view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document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AbstractPdfView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50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51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52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lowagie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text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Chunk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53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54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lowagie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text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Document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55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56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lowagie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text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FontFactory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57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58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lowagie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text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Paragraph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59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60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lowagie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text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pdf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PdfWriter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61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62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import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technicalkeeda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bean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Employee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63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64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265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public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class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PDFView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extends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AbstractPdfView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{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66" w:author="Unknown"/>
          <w:rFonts w:ascii="Courier New" w:eastAsia="Times New Roman" w:hAnsi="Courier New" w:cs="Courier New"/>
          <w:color w:val="000000"/>
          <w:sz w:val="23"/>
        </w:rPr>
      </w:pPr>
      <w:ins w:id="26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protected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void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buildPdfDocument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Map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model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68" w:author="Unknown"/>
          <w:rFonts w:ascii="Courier New" w:eastAsia="Times New Roman" w:hAnsi="Courier New" w:cs="Courier New"/>
          <w:color w:val="000000"/>
          <w:sz w:val="23"/>
        </w:rPr>
      </w:pPr>
      <w:ins w:id="26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Document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document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PdfWriter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writer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HttpServletRequest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req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70" w:author="Unknown"/>
          <w:rFonts w:ascii="Courier New" w:eastAsia="Times New Roman" w:hAnsi="Courier New" w:cs="Courier New"/>
          <w:color w:val="000000"/>
          <w:sz w:val="23"/>
        </w:rPr>
      </w:pPr>
      <w:ins w:id="27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HttpServletResponse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resp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)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throws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Exception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{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72" w:author="Unknown"/>
          <w:rFonts w:ascii="Courier New" w:eastAsia="Times New Roman" w:hAnsi="Courier New" w:cs="Courier New"/>
          <w:color w:val="000000"/>
          <w:sz w:val="23"/>
        </w:rPr>
      </w:pPr>
      <w:ins w:id="27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74" w:author="Unknown"/>
          <w:rFonts w:ascii="Courier New" w:eastAsia="Times New Roman" w:hAnsi="Courier New" w:cs="Courier New"/>
          <w:color w:val="000000"/>
          <w:sz w:val="23"/>
        </w:rPr>
      </w:pPr>
      <w:ins w:id="27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Employee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employee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Employee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model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get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"command"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76" w:author="Unknown"/>
          <w:rFonts w:ascii="Courier New" w:eastAsia="Times New Roman" w:hAnsi="Courier New" w:cs="Courier New"/>
          <w:color w:val="000000"/>
          <w:sz w:val="23"/>
        </w:rPr>
      </w:pPr>
      <w:ins w:id="27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78" w:author="Unknown"/>
          <w:rFonts w:ascii="Courier New" w:eastAsia="Times New Roman" w:hAnsi="Courier New" w:cs="Courier New"/>
          <w:color w:val="000000"/>
          <w:sz w:val="23"/>
        </w:rPr>
      </w:pPr>
      <w:ins w:id="27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Paragraph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header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new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Paragraph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new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Chunk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 xml:space="preserve">"Generate 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Pdf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USing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 xml:space="preserve"> Spring 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Mvc"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FontFactory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getFont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FontFactory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HELVETICA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6666"/>
            <w:sz w:val="23"/>
          </w:rPr>
          <w:t>30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)));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80" w:author="Unknown"/>
          <w:rFonts w:ascii="Courier New" w:eastAsia="Times New Roman" w:hAnsi="Courier New" w:cs="Courier New"/>
          <w:color w:val="000000"/>
          <w:sz w:val="23"/>
        </w:rPr>
      </w:pPr>
      <w:ins w:id="28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Paragraph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by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new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Paragraph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new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Chunk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"Author 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+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employee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getFirstName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()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+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 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+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employee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getLastName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(),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FontFactory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getFont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FontFactory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HELVETICA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,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6666"/>
            <w:sz w:val="23"/>
          </w:rPr>
          <w:t>20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)));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82" w:author="Unknown"/>
          <w:rFonts w:ascii="Courier New" w:eastAsia="Times New Roman" w:hAnsi="Courier New" w:cs="Courier New"/>
          <w:color w:val="000000"/>
          <w:sz w:val="23"/>
        </w:rPr>
      </w:pPr>
      <w:ins w:id="28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84" w:author="Unknown"/>
          <w:rFonts w:ascii="Courier New" w:eastAsia="Times New Roman" w:hAnsi="Courier New" w:cs="Courier New"/>
          <w:color w:val="000000"/>
          <w:sz w:val="23"/>
        </w:rPr>
      </w:pPr>
      <w:ins w:id="28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document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add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>header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86" w:author="Unknown"/>
          <w:rFonts w:ascii="Courier New" w:eastAsia="Times New Roman" w:hAnsi="Courier New" w:cs="Courier New"/>
          <w:color w:val="000000"/>
          <w:sz w:val="23"/>
        </w:rPr>
      </w:pPr>
      <w:ins w:id="28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document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add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by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88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89" w:author="Unknown"/>
          <w:rFonts w:ascii="Courier New" w:eastAsia="Times New Roman" w:hAnsi="Courier New" w:cs="Courier New"/>
          <w:color w:val="000000"/>
          <w:sz w:val="23"/>
        </w:rPr>
      </w:pPr>
      <w:ins w:id="290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}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91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292" w:author="Unknown"/>
          <w:rFonts w:ascii="Courier New" w:eastAsia="Times New Roman" w:hAnsi="Courier New" w:cs="Courier New"/>
          <w:color w:val="333333"/>
          <w:sz w:val="23"/>
          <w:szCs w:val="23"/>
        </w:rPr>
      </w:pPr>
      <w:ins w:id="293" w:author="Unknown">
        <w:r w:rsidRPr="005C4552">
          <w:rPr>
            <w:rFonts w:ascii="Courier New" w:eastAsia="Times New Roman" w:hAnsi="Courier New" w:cs="Courier New"/>
            <w:color w:val="666600"/>
            <w:sz w:val="23"/>
          </w:rPr>
          <w:t>}</w:t>
        </w:r>
      </w:ins>
    </w:p>
    <w:p w:rsidR="005C4552" w:rsidRPr="005C4552" w:rsidRDefault="005C4552" w:rsidP="005C4552">
      <w:pPr>
        <w:spacing w:after="150" w:line="300" w:lineRule="atLeast"/>
        <w:rPr>
          <w:ins w:id="294" w:author="Unknown"/>
          <w:rFonts w:ascii="Helvetica" w:eastAsia="Times New Roman" w:hAnsi="Helvetica" w:cs="Helvetica"/>
          <w:color w:val="333333"/>
          <w:sz w:val="21"/>
          <w:szCs w:val="21"/>
        </w:rPr>
      </w:pPr>
      <w:ins w:id="295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Spring comes with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proofErr w:type="spellStart"/>
        <w:r w:rsidRPr="005C4552">
          <w:rPr>
            <w:rFonts w:ascii="Consolas" w:eastAsia="Times New Roman" w:hAnsi="Consolas" w:cs="Consolas"/>
            <w:color w:val="C7254E"/>
            <w:sz w:val="19"/>
          </w:rPr>
          <w:t>AbstractPdfView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abstract super class for PDF views, 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It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helps to generate the PDF file dynamically using Bruno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Lowagie's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iText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library. Application-specific view classes will extend this class. The view will be held in the subclass itself</w:t>
        </w:r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296" w:author="Unknown"/>
          <w:rFonts w:ascii="Helvetica" w:eastAsia="Times New Roman" w:hAnsi="Helvetica" w:cs="Helvetica"/>
          <w:color w:val="333333"/>
          <w:sz w:val="36"/>
          <w:szCs w:val="36"/>
        </w:rPr>
      </w:pPr>
      <w:ins w:id="297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Employee.java</w:t>
        </w:r>
      </w:ins>
    </w:p>
    <w:p w:rsidR="005C4552" w:rsidRPr="005C4552" w:rsidRDefault="005C4552" w:rsidP="005C4552">
      <w:pPr>
        <w:spacing w:after="150" w:line="300" w:lineRule="atLeast"/>
        <w:rPr>
          <w:ins w:id="298" w:author="Unknown"/>
          <w:rFonts w:ascii="Helvetica" w:eastAsia="Times New Roman" w:hAnsi="Helvetica" w:cs="Helvetica"/>
          <w:color w:val="333333"/>
          <w:sz w:val="21"/>
          <w:szCs w:val="21"/>
        </w:rPr>
      </w:pPr>
      <w:ins w:id="299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Simple bean class used to store employee information.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00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301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lastRenderedPageBreak/>
          <w:t>package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technicalkeeda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bean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02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03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304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public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class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Employee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{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05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06" w:author="Unknown"/>
          <w:rFonts w:ascii="Courier New" w:eastAsia="Times New Roman" w:hAnsi="Courier New" w:cs="Courier New"/>
          <w:color w:val="000000"/>
          <w:sz w:val="23"/>
        </w:rPr>
      </w:pPr>
      <w:ins w:id="30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private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String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firstName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08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09" w:author="Unknown"/>
          <w:rFonts w:ascii="Courier New" w:eastAsia="Times New Roman" w:hAnsi="Courier New" w:cs="Courier New"/>
          <w:color w:val="000000"/>
          <w:sz w:val="23"/>
        </w:rPr>
      </w:pPr>
      <w:ins w:id="310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private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String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lastName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11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12" w:author="Unknown"/>
          <w:rFonts w:ascii="Courier New" w:eastAsia="Times New Roman" w:hAnsi="Courier New" w:cs="Courier New"/>
          <w:color w:val="000000"/>
          <w:sz w:val="23"/>
        </w:rPr>
      </w:pPr>
      <w:ins w:id="31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public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String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getFirstName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()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{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14" w:author="Unknown"/>
          <w:rFonts w:ascii="Courier New" w:eastAsia="Times New Roman" w:hAnsi="Courier New" w:cs="Courier New"/>
          <w:color w:val="000000"/>
          <w:sz w:val="23"/>
        </w:rPr>
      </w:pPr>
      <w:ins w:id="31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return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firstName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16" w:author="Unknown"/>
          <w:rFonts w:ascii="Courier New" w:eastAsia="Times New Roman" w:hAnsi="Courier New" w:cs="Courier New"/>
          <w:color w:val="000000"/>
          <w:sz w:val="23"/>
        </w:rPr>
      </w:pPr>
      <w:ins w:id="31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}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18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19" w:author="Unknown"/>
          <w:rFonts w:ascii="Courier New" w:eastAsia="Times New Roman" w:hAnsi="Courier New" w:cs="Courier New"/>
          <w:color w:val="000000"/>
          <w:sz w:val="23"/>
        </w:rPr>
      </w:pPr>
      <w:ins w:id="320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public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void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setFirstName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String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firstName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)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{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21" w:author="Unknown"/>
          <w:rFonts w:ascii="Courier New" w:eastAsia="Times New Roman" w:hAnsi="Courier New" w:cs="Courier New"/>
          <w:color w:val="000000"/>
          <w:sz w:val="23"/>
        </w:rPr>
      </w:pPr>
      <w:ins w:id="322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this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firstName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firstName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23" w:author="Unknown"/>
          <w:rFonts w:ascii="Courier New" w:eastAsia="Times New Roman" w:hAnsi="Courier New" w:cs="Courier New"/>
          <w:color w:val="000000"/>
          <w:sz w:val="23"/>
        </w:rPr>
      </w:pPr>
      <w:ins w:id="324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}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25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26" w:author="Unknown"/>
          <w:rFonts w:ascii="Courier New" w:eastAsia="Times New Roman" w:hAnsi="Courier New" w:cs="Courier New"/>
          <w:color w:val="000000"/>
          <w:sz w:val="23"/>
        </w:rPr>
      </w:pPr>
      <w:ins w:id="32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public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String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getLastName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()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{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28" w:author="Unknown"/>
          <w:rFonts w:ascii="Courier New" w:eastAsia="Times New Roman" w:hAnsi="Courier New" w:cs="Courier New"/>
          <w:color w:val="000000"/>
          <w:sz w:val="23"/>
        </w:rPr>
      </w:pPr>
      <w:ins w:id="32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return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lastName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30" w:author="Unknown"/>
          <w:rFonts w:ascii="Courier New" w:eastAsia="Times New Roman" w:hAnsi="Courier New" w:cs="Courier New"/>
          <w:color w:val="000000"/>
          <w:sz w:val="23"/>
        </w:rPr>
      </w:pPr>
      <w:ins w:id="33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}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32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33" w:author="Unknown"/>
          <w:rFonts w:ascii="Courier New" w:eastAsia="Times New Roman" w:hAnsi="Courier New" w:cs="Courier New"/>
          <w:color w:val="000000"/>
          <w:sz w:val="23"/>
        </w:rPr>
      </w:pPr>
      <w:ins w:id="334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public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void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setLastName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(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String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lastName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)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{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35" w:author="Unknown"/>
          <w:rFonts w:ascii="Courier New" w:eastAsia="Times New Roman" w:hAnsi="Courier New" w:cs="Courier New"/>
          <w:color w:val="000000"/>
          <w:sz w:val="23"/>
        </w:rPr>
      </w:pPr>
      <w:ins w:id="336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this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lastName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lastName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37" w:author="Unknown"/>
          <w:rFonts w:ascii="Courier New" w:eastAsia="Times New Roman" w:hAnsi="Courier New" w:cs="Courier New"/>
          <w:color w:val="000000"/>
          <w:sz w:val="23"/>
        </w:rPr>
      </w:pPr>
      <w:ins w:id="338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}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39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40" w:author="Unknown"/>
          <w:rFonts w:ascii="Courier New" w:eastAsia="Times New Roman" w:hAnsi="Courier New" w:cs="Courier New"/>
          <w:color w:val="333333"/>
          <w:sz w:val="23"/>
          <w:szCs w:val="23"/>
        </w:rPr>
      </w:pPr>
      <w:ins w:id="341" w:author="Unknown">
        <w:r w:rsidRPr="005C4552">
          <w:rPr>
            <w:rFonts w:ascii="Courier New" w:eastAsia="Times New Roman" w:hAnsi="Courier New" w:cs="Courier New"/>
            <w:color w:val="666600"/>
            <w:sz w:val="23"/>
          </w:rPr>
          <w:t>}</w:t>
        </w:r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342" w:author="Unknown"/>
          <w:rFonts w:ascii="Helvetica" w:eastAsia="Times New Roman" w:hAnsi="Helvetica" w:cs="Helvetica"/>
          <w:color w:val="333333"/>
          <w:sz w:val="36"/>
          <w:szCs w:val="36"/>
        </w:rPr>
      </w:pPr>
      <w:ins w:id="343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Resource Bundles</w:t>
        </w:r>
      </w:ins>
    </w:p>
    <w:p w:rsidR="005C4552" w:rsidRPr="005C4552" w:rsidRDefault="005C4552" w:rsidP="005C4552">
      <w:pPr>
        <w:spacing w:after="150" w:line="300" w:lineRule="atLeast"/>
        <w:rPr>
          <w:ins w:id="344" w:author="Unknown"/>
          <w:rFonts w:ascii="Helvetica" w:eastAsia="Times New Roman" w:hAnsi="Helvetica" w:cs="Helvetica"/>
          <w:color w:val="333333"/>
          <w:sz w:val="21"/>
          <w:szCs w:val="21"/>
        </w:rPr>
      </w:pPr>
      <w:ins w:id="345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Create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views.properties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file under the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applicationÃ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¢??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s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class-path. In eclipse it is located under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Consolas" w:eastAsia="Times New Roman" w:hAnsi="Consolas" w:cs="Consolas"/>
            <w:color w:val="C7254E"/>
            <w:sz w:val="19"/>
          </w:rPr>
          <w:t>/</w:t>
        </w:r>
        <w:proofErr w:type="spellStart"/>
        <w:r w:rsidRPr="005C4552">
          <w:rPr>
            <w:rFonts w:ascii="Consolas" w:eastAsia="Times New Roman" w:hAnsi="Consolas" w:cs="Consolas"/>
            <w:color w:val="C7254E"/>
            <w:sz w:val="19"/>
          </w:rPr>
          <w:t>src</w:t>
        </w:r>
        <w:proofErr w:type="spellEnd"/>
        <w:r w:rsidRPr="005C4552">
          <w:rPr>
            <w:rFonts w:ascii="Consolas" w:eastAsia="Times New Roman" w:hAnsi="Consolas" w:cs="Consolas"/>
            <w:color w:val="C7254E"/>
            <w:sz w:val="19"/>
          </w:rPr>
          <w:t>/main/resources/</w:t>
        </w:r>
        <w:proofErr w:type="spellStart"/>
        <w:r w:rsidRPr="005C4552">
          <w:rPr>
            <w:rFonts w:ascii="Consolas" w:eastAsia="Times New Roman" w:hAnsi="Consolas" w:cs="Consolas"/>
            <w:color w:val="C7254E"/>
            <w:sz w:val="19"/>
          </w:rPr>
          <w:t>views.properties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.</w:t>
        </w:r>
        <w:r w:rsidRPr="005C4552">
          <w:rPr>
            <w:rFonts w:ascii="Helvetica" w:eastAsia="Times New Roman" w:hAnsi="Helvetica" w:cs="Helvetica"/>
            <w:b/>
            <w:bCs/>
            <w:color w:val="333333"/>
            <w:sz w:val="21"/>
          </w:rPr>
          <w:t>"</w:t>
        </w:r>
        <w:proofErr w:type="gramStart"/>
        <w:r w:rsidRPr="005C4552">
          <w:rPr>
            <w:rFonts w:ascii="Helvetica" w:eastAsia="Times New Roman" w:hAnsi="Helvetica" w:cs="Helvetica"/>
            <w:b/>
            <w:bCs/>
            <w:color w:val="333333"/>
            <w:sz w:val="21"/>
          </w:rPr>
          <w:t>pdfView</w:t>
        </w:r>
        <w:proofErr w:type="spellEnd"/>
        <w:proofErr w:type="gramEnd"/>
        <w:r w:rsidRPr="005C4552">
          <w:rPr>
            <w:rFonts w:ascii="Helvetica" w:eastAsia="Times New Roman" w:hAnsi="Helvetica" w:cs="Helvetica"/>
            <w:b/>
            <w:bCs/>
            <w:color w:val="333333"/>
            <w:sz w:val="21"/>
          </w:rPr>
          <w:t>"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is the view name used in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pdf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controller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Consolas" w:eastAsia="Times New Roman" w:hAnsi="Consolas" w:cs="Consolas"/>
            <w:color w:val="C7254E"/>
            <w:sz w:val="19"/>
          </w:rPr>
          <w:t xml:space="preserve">new </w:t>
        </w:r>
        <w:proofErr w:type="spellStart"/>
        <w:r w:rsidRPr="005C4552">
          <w:rPr>
            <w:rFonts w:ascii="Consolas" w:eastAsia="Times New Roman" w:hAnsi="Consolas" w:cs="Consolas"/>
            <w:color w:val="C7254E"/>
            <w:sz w:val="19"/>
          </w:rPr>
          <w:t>ModelAndView</w:t>
        </w:r>
        <w:proofErr w:type="spellEnd"/>
        <w:r w:rsidRPr="005C4552">
          <w:rPr>
            <w:rFonts w:ascii="Consolas" w:eastAsia="Times New Roman" w:hAnsi="Consolas" w:cs="Consolas"/>
            <w:color w:val="C7254E"/>
            <w:sz w:val="19"/>
          </w:rPr>
          <w:t>("</w:t>
        </w:r>
        <w:proofErr w:type="spellStart"/>
        <w:r w:rsidRPr="005C4552">
          <w:rPr>
            <w:rFonts w:ascii="Consolas" w:eastAsia="Times New Roman" w:hAnsi="Consolas" w:cs="Consolas"/>
            <w:color w:val="C7254E"/>
            <w:sz w:val="19"/>
          </w:rPr>
          <w:t>pdfView</w:t>
        </w:r>
        <w:proofErr w:type="spellEnd"/>
        <w:r w:rsidRPr="005C4552">
          <w:rPr>
            <w:rFonts w:ascii="Consolas" w:eastAsia="Times New Roman" w:hAnsi="Consolas" w:cs="Consolas"/>
            <w:color w:val="C7254E"/>
            <w:sz w:val="19"/>
          </w:rPr>
          <w:t>", "</w:t>
        </w:r>
        <w:proofErr w:type="spellStart"/>
        <w:r w:rsidRPr="005C4552">
          <w:rPr>
            <w:rFonts w:ascii="Consolas" w:eastAsia="Times New Roman" w:hAnsi="Consolas" w:cs="Consolas"/>
            <w:color w:val="C7254E"/>
            <w:sz w:val="19"/>
          </w:rPr>
          <w:t>command",employee</w:t>
        </w:r>
        <w:proofErr w:type="spellEnd"/>
        <w:r w:rsidRPr="005C4552">
          <w:rPr>
            <w:rFonts w:ascii="Consolas" w:eastAsia="Times New Roman" w:hAnsi="Consolas" w:cs="Consolas"/>
            <w:color w:val="C7254E"/>
            <w:sz w:val="19"/>
          </w:rPr>
          <w:t>);</w:t>
        </w:r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346" w:author="Unknown"/>
          <w:rFonts w:ascii="Helvetica" w:eastAsia="Times New Roman" w:hAnsi="Helvetica" w:cs="Helvetica"/>
          <w:color w:val="333333"/>
          <w:sz w:val="36"/>
          <w:szCs w:val="36"/>
        </w:rPr>
      </w:pPr>
      <w:proofErr w:type="spellStart"/>
      <w:ins w:id="347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views.properties</w:t>
        </w:r>
        <w:proofErr w:type="spellEnd"/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48" w:author="Unknown"/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ins w:id="34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>pdfView</w:t>
        </w:r>
        <w:proofErr w:type="spellEnd"/>
        <w:proofErr w:type="gramStart"/>
        <w:r w:rsidRPr="005C4552">
          <w:rPr>
            <w:rFonts w:ascii="Courier New" w:eastAsia="Times New Roman" w:hAnsi="Courier New" w:cs="Courier New"/>
            <w:color w:val="666600"/>
            <w:sz w:val="23"/>
          </w:rPr>
          <w:t>.(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class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)=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com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technicalkeeda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view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.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PDFView</w:t>
        </w:r>
        <w:proofErr w:type="spellEnd"/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350" w:author="Unknown"/>
          <w:rFonts w:ascii="Helvetica" w:eastAsia="Times New Roman" w:hAnsi="Helvetica" w:cs="Helvetica"/>
          <w:color w:val="333333"/>
          <w:sz w:val="36"/>
          <w:szCs w:val="36"/>
        </w:rPr>
      </w:pPr>
      <w:ins w:id="351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Spring Configuration File</w:t>
        </w:r>
      </w:ins>
    </w:p>
    <w:p w:rsidR="005C4552" w:rsidRPr="005C4552" w:rsidRDefault="005C4552" w:rsidP="005C4552">
      <w:pPr>
        <w:spacing w:after="150" w:line="300" w:lineRule="atLeast"/>
        <w:rPr>
          <w:ins w:id="352" w:author="Unknown"/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ins w:id="353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Lets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define the required spring configurations in springexamples-servlet.xml which is located under folder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Consolas" w:eastAsia="Times New Roman" w:hAnsi="Consolas" w:cs="Consolas"/>
            <w:color w:val="C7254E"/>
            <w:sz w:val="19"/>
          </w:rPr>
          <w:t>/WEB-INF/springexamples-servlet.xml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54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355" w:author="Unknown">
        <w:r w:rsidRPr="005C4552">
          <w:rPr>
            <w:rFonts w:ascii="Courier New" w:eastAsia="Times New Roman" w:hAnsi="Courier New" w:cs="Courier New"/>
            <w:color w:val="666600"/>
            <w:sz w:val="23"/>
          </w:rPr>
          <w:t>&lt;?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xml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version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"1.0"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encoding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"UTF-8"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?&gt;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56" w:author="Unknown"/>
          <w:rFonts w:ascii="Courier New" w:eastAsia="Times New Roman" w:hAnsi="Courier New" w:cs="Courier New"/>
          <w:color w:val="000000"/>
          <w:sz w:val="23"/>
        </w:rPr>
      </w:pPr>
      <w:ins w:id="357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&lt;beans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xmlns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"http://www.springframework.org/schema/beans"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58" w:author="Unknown"/>
          <w:rFonts w:ascii="Courier New" w:eastAsia="Times New Roman" w:hAnsi="Courier New" w:cs="Courier New"/>
          <w:color w:val="000000"/>
          <w:sz w:val="23"/>
        </w:rPr>
      </w:pPr>
      <w:ins w:id="35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xmlns:context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"http://www.springframework.org/schema/context"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60" w:author="Unknown"/>
          <w:rFonts w:ascii="Courier New" w:eastAsia="Times New Roman" w:hAnsi="Courier New" w:cs="Courier New"/>
          <w:color w:val="000000"/>
          <w:sz w:val="23"/>
        </w:rPr>
      </w:pPr>
      <w:ins w:id="36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xmlns:mvc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"http://www.springframework.org/schema/mvc"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xmlns:xsi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"http://www.w3.org/2001/XMLSchema-instance"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62" w:author="Unknown"/>
          <w:rFonts w:ascii="Courier New" w:eastAsia="Times New Roman" w:hAnsi="Courier New" w:cs="Courier New"/>
          <w:color w:val="000000"/>
          <w:sz w:val="23"/>
        </w:rPr>
      </w:pPr>
      <w:ins w:id="36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xsi</w:t>
        </w:r>
        <w:proofErr w:type="gram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:schemaLocation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 http://www.springframework.org/schema/beans http://www.springframework.org/schema/beans/spring-beans-3.0.xsd http://www.springframework.org/schema/context http://www.springframework.org/schema/context/spring-context-3.0.xsd http://www.springframework.org/schema/mvc http://www.springframework.org/schema/mvc/spring-mvc-3.0.xsd"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64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65" w:author="Unknown"/>
          <w:rFonts w:ascii="Courier New" w:eastAsia="Times New Roman" w:hAnsi="Courier New" w:cs="Courier New"/>
          <w:color w:val="000000"/>
          <w:sz w:val="23"/>
        </w:rPr>
      </w:pPr>
      <w:ins w:id="366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mvc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:annotation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-driven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/&gt;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67" w:author="Unknown"/>
          <w:rFonts w:ascii="Courier New" w:eastAsia="Times New Roman" w:hAnsi="Courier New" w:cs="Courier New"/>
          <w:color w:val="000000"/>
          <w:sz w:val="23"/>
        </w:rPr>
      </w:pPr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68" w:author="Unknown"/>
          <w:rFonts w:ascii="Courier New" w:eastAsia="Times New Roman" w:hAnsi="Courier New" w:cs="Courier New"/>
          <w:color w:val="000000"/>
          <w:sz w:val="23"/>
        </w:rPr>
      </w:pPr>
      <w:ins w:id="36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context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:component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-scan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base-package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com.technicalkeeda.controller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/&gt;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70" w:author="Unknown"/>
          <w:rFonts w:ascii="Courier New" w:eastAsia="Times New Roman" w:hAnsi="Courier New" w:cs="Courier New"/>
          <w:color w:val="880000"/>
          <w:sz w:val="23"/>
        </w:rPr>
      </w:pPr>
      <w:ins w:id="37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880000"/>
            <w:sz w:val="23"/>
          </w:rPr>
          <w:t xml:space="preserve">&lt;!--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72" w:author="Unknown"/>
          <w:rFonts w:ascii="Courier New" w:eastAsia="Times New Roman" w:hAnsi="Courier New" w:cs="Courier New"/>
          <w:color w:val="880000"/>
          <w:sz w:val="23"/>
        </w:rPr>
      </w:pPr>
      <w:ins w:id="373" w:author="Unknown">
        <w:r w:rsidRPr="005C4552">
          <w:rPr>
            <w:rFonts w:ascii="Courier New" w:eastAsia="Times New Roman" w:hAnsi="Courier New" w:cs="Courier New"/>
            <w:color w:val="880000"/>
            <w:sz w:val="23"/>
          </w:rPr>
          <w:lastRenderedPageBreak/>
          <w:t xml:space="preserve"> &lt;</w:t>
        </w:r>
        <w:proofErr w:type="spellStart"/>
        <w:r w:rsidRPr="005C4552">
          <w:rPr>
            <w:rFonts w:ascii="Courier New" w:eastAsia="Times New Roman" w:hAnsi="Courier New" w:cs="Courier New"/>
            <w:color w:val="880000"/>
            <w:sz w:val="23"/>
          </w:rPr>
          <w:t>mvc</w:t>
        </w:r>
        <w:proofErr w:type="gramStart"/>
        <w:r w:rsidRPr="005C4552">
          <w:rPr>
            <w:rFonts w:ascii="Courier New" w:eastAsia="Times New Roman" w:hAnsi="Courier New" w:cs="Courier New"/>
            <w:color w:val="880000"/>
            <w:sz w:val="23"/>
          </w:rPr>
          <w:t>:resources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880000"/>
            <w:sz w:val="23"/>
          </w:rPr>
          <w:t xml:space="preserve"> mapping="/</w:t>
        </w:r>
        <w:proofErr w:type="spellStart"/>
        <w:r w:rsidRPr="005C4552">
          <w:rPr>
            <w:rFonts w:ascii="Courier New" w:eastAsia="Times New Roman" w:hAnsi="Courier New" w:cs="Courier New"/>
            <w:color w:val="880000"/>
            <w:sz w:val="23"/>
          </w:rPr>
          <w:t>css</w:t>
        </w:r>
        <w:proofErr w:type="spellEnd"/>
        <w:r w:rsidRPr="005C4552">
          <w:rPr>
            <w:rFonts w:ascii="Courier New" w:eastAsia="Times New Roman" w:hAnsi="Courier New" w:cs="Courier New"/>
            <w:color w:val="880000"/>
            <w:sz w:val="23"/>
          </w:rPr>
          <w:t>/**" location="/</w:t>
        </w:r>
        <w:proofErr w:type="spellStart"/>
        <w:r w:rsidRPr="005C4552">
          <w:rPr>
            <w:rFonts w:ascii="Courier New" w:eastAsia="Times New Roman" w:hAnsi="Courier New" w:cs="Courier New"/>
            <w:color w:val="880000"/>
            <w:sz w:val="23"/>
          </w:rPr>
          <w:t>css</w:t>
        </w:r>
        <w:proofErr w:type="spellEnd"/>
        <w:r w:rsidRPr="005C4552">
          <w:rPr>
            <w:rFonts w:ascii="Courier New" w:eastAsia="Times New Roman" w:hAnsi="Courier New" w:cs="Courier New"/>
            <w:color w:val="880000"/>
            <w:sz w:val="23"/>
          </w:rPr>
          <w:t>/" /&gt;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74" w:author="Unknown"/>
          <w:rFonts w:ascii="Courier New" w:eastAsia="Times New Roman" w:hAnsi="Courier New" w:cs="Courier New"/>
          <w:color w:val="880000"/>
          <w:sz w:val="23"/>
        </w:rPr>
      </w:pPr>
      <w:ins w:id="375" w:author="Unknown">
        <w:r w:rsidRPr="005C4552">
          <w:rPr>
            <w:rFonts w:ascii="Courier New" w:eastAsia="Times New Roman" w:hAnsi="Courier New" w:cs="Courier New"/>
            <w:color w:val="880000"/>
            <w:sz w:val="23"/>
          </w:rPr>
          <w:t xml:space="preserve"> &lt;</w:t>
        </w:r>
        <w:proofErr w:type="spellStart"/>
        <w:r w:rsidRPr="005C4552">
          <w:rPr>
            <w:rFonts w:ascii="Courier New" w:eastAsia="Times New Roman" w:hAnsi="Courier New" w:cs="Courier New"/>
            <w:color w:val="880000"/>
            <w:sz w:val="23"/>
          </w:rPr>
          <w:t>mvc</w:t>
        </w:r>
        <w:proofErr w:type="gramStart"/>
        <w:r w:rsidRPr="005C4552">
          <w:rPr>
            <w:rFonts w:ascii="Courier New" w:eastAsia="Times New Roman" w:hAnsi="Courier New" w:cs="Courier New"/>
            <w:color w:val="880000"/>
            <w:sz w:val="23"/>
          </w:rPr>
          <w:t>:resources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880000"/>
            <w:sz w:val="23"/>
          </w:rPr>
          <w:t xml:space="preserve"> mapping="/resources/**" location="/resources/" /&gt;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76" w:author="Unknown"/>
          <w:rFonts w:ascii="Courier New" w:eastAsia="Times New Roman" w:hAnsi="Courier New" w:cs="Courier New"/>
          <w:color w:val="000000"/>
          <w:sz w:val="23"/>
        </w:rPr>
      </w:pPr>
      <w:ins w:id="377" w:author="Unknown">
        <w:r w:rsidRPr="005C4552">
          <w:rPr>
            <w:rFonts w:ascii="Courier New" w:eastAsia="Times New Roman" w:hAnsi="Courier New" w:cs="Courier New"/>
            <w:color w:val="880000"/>
            <w:sz w:val="23"/>
          </w:rPr>
          <w:t xml:space="preserve">  --&gt;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78" w:author="Unknown"/>
          <w:rFonts w:ascii="Courier New" w:eastAsia="Times New Roman" w:hAnsi="Courier New" w:cs="Courier New"/>
          <w:color w:val="000000"/>
          <w:sz w:val="23"/>
        </w:rPr>
      </w:pPr>
      <w:ins w:id="37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&lt;bean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80" w:author="Unknown"/>
          <w:rFonts w:ascii="Courier New" w:eastAsia="Times New Roman" w:hAnsi="Courier New" w:cs="Courier New"/>
          <w:color w:val="000000"/>
          <w:sz w:val="23"/>
        </w:rPr>
      </w:pPr>
      <w:ins w:id="38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gram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class</w:t>
        </w:r>
        <w:proofErr w:type="gram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"org.springframework.web.servlet.view.InternalResourceViewResolver"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82" w:author="Unknown"/>
          <w:rFonts w:ascii="Courier New" w:eastAsia="Times New Roman" w:hAnsi="Courier New" w:cs="Courier New"/>
          <w:color w:val="000000"/>
          <w:sz w:val="23"/>
        </w:rPr>
      </w:pPr>
      <w:ins w:id="38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&lt;property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name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"order"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value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"2"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&gt;&lt;/property&gt;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84" w:author="Unknown"/>
          <w:rFonts w:ascii="Courier New" w:eastAsia="Times New Roman" w:hAnsi="Courier New" w:cs="Courier New"/>
          <w:color w:val="000000"/>
          <w:sz w:val="23"/>
        </w:rPr>
      </w:pPr>
      <w:ins w:id="38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&lt;property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name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"prefix"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value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"/WEB-INF/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jsp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/"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/&gt;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86" w:author="Unknown"/>
          <w:rFonts w:ascii="Courier New" w:eastAsia="Times New Roman" w:hAnsi="Courier New" w:cs="Courier New"/>
          <w:color w:val="000000"/>
          <w:sz w:val="23"/>
        </w:rPr>
      </w:pPr>
      <w:ins w:id="38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&lt;property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name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"suffix"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value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".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jsp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/&gt;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88" w:author="Unknown"/>
          <w:rFonts w:ascii="Courier New" w:eastAsia="Times New Roman" w:hAnsi="Courier New" w:cs="Courier New"/>
          <w:color w:val="000000"/>
          <w:sz w:val="23"/>
        </w:rPr>
      </w:pPr>
      <w:ins w:id="38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&lt;/bean&gt;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90" w:author="Unknown"/>
          <w:rFonts w:ascii="Courier New" w:eastAsia="Times New Roman" w:hAnsi="Courier New" w:cs="Courier New"/>
          <w:color w:val="000000"/>
          <w:sz w:val="23"/>
        </w:rPr>
      </w:pPr>
      <w:ins w:id="39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92" w:author="Unknown"/>
          <w:rFonts w:ascii="Courier New" w:eastAsia="Times New Roman" w:hAnsi="Courier New" w:cs="Courier New"/>
          <w:color w:val="000000"/>
          <w:sz w:val="23"/>
        </w:rPr>
      </w:pPr>
      <w:ins w:id="39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&lt;bean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id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viewResolver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94" w:author="Unknown"/>
          <w:rFonts w:ascii="Courier New" w:eastAsia="Times New Roman" w:hAnsi="Courier New" w:cs="Courier New"/>
          <w:color w:val="000000"/>
          <w:sz w:val="23"/>
        </w:rPr>
      </w:pPr>
      <w:ins w:id="39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proofErr w:type="gram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class</w:t>
        </w:r>
        <w:proofErr w:type="gram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"org.springframework.web.servlet.view.ResourceBundleViewResolver"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96" w:author="Unknown"/>
          <w:rFonts w:ascii="Courier New" w:eastAsia="Times New Roman" w:hAnsi="Courier New" w:cs="Courier New"/>
          <w:color w:val="000000"/>
          <w:sz w:val="23"/>
        </w:rPr>
      </w:pPr>
      <w:ins w:id="39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&lt;property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name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"order"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value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"1"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&gt;&lt;/property&gt;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398" w:author="Unknown"/>
          <w:rFonts w:ascii="Courier New" w:eastAsia="Times New Roman" w:hAnsi="Courier New" w:cs="Courier New"/>
          <w:color w:val="000000"/>
          <w:sz w:val="23"/>
        </w:rPr>
      </w:pPr>
      <w:ins w:id="39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&lt;property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name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basename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value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"views"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&gt;&lt;/property&gt;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00" w:author="Unknown"/>
          <w:rFonts w:ascii="Courier New" w:eastAsia="Times New Roman" w:hAnsi="Courier New" w:cs="Courier New"/>
          <w:color w:val="000000"/>
          <w:sz w:val="23"/>
        </w:rPr>
      </w:pPr>
      <w:ins w:id="40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&lt;/bean&gt;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02" w:author="Unknown"/>
          <w:rFonts w:ascii="Courier New" w:eastAsia="Times New Roman" w:hAnsi="Courier New" w:cs="Courier New"/>
          <w:color w:val="000000"/>
          <w:sz w:val="23"/>
        </w:rPr>
      </w:pPr>
      <w:ins w:id="40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04" w:author="Unknown"/>
          <w:rFonts w:ascii="Courier New" w:eastAsia="Times New Roman" w:hAnsi="Courier New" w:cs="Courier New"/>
          <w:color w:val="333333"/>
          <w:sz w:val="23"/>
          <w:szCs w:val="23"/>
        </w:rPr>
      </w:pPr>
      <w:ins w:id="405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&lt;/beans&gt;</w:t>
        </w:r>
      </w:ins>
    </w:p>
    <w:p w:rsidR="005C4552" w:rsidRPr="005C4552" w:rsidRDefault="005C4552" w:rsidP="005C4552">
      <w:pPr>
        <w:spacing w:after="150" w:line="300" w:lineRule="atLeast"/>
        <w:rPr>
          <w:ins w:id="406" w:author="Unknown"/>
          <w:rFonts w:ascii="Helvetica" w:eastAsia="Times New Roman" w:hAnsi="Helvetica" w:cs="Helvetica"/>
          <w:color w:val="333333"/>
          <w:sz w:val="21"/>
          <w:szCs w:val="21"/>
        </w:rPr>
      </w:pPr>
      <w:ins w:id="407" w:author="Unknown">
        <w:r w:rsidRPr="005C4552">
          <w:rPr>
            <w:rFonts w:ascii="Consolas" w:eastAsia="Times New Roman" w:hAnsi="Consolas" w:cs="Consolas"/>
            <w:color w:val="C7254E"/>
            <w:sz w:val="19"/>
          </w:rPr>
          <w:t>&lt;</w:t>
        </w:r>
        <w:proofErr w:type="spellStart"/>
        <w:r w:rsidRPr="005C4552">
          <w:rPr>
            <w:rFonts w:ascii="Consolas" w:eastAsia="Times New Roman" w:hAnsi="Consolas" w:cs="Consolas"/>
            <w:color w:val="C7254E"/>
            <w:sz w:val="19"/>
          </w:rPr>
          <w:t>mvc</w:t>
        </w:r>
        <w:proofErr w:type="gramStart"/>
        <w:r w:rsidRPr="005C4552">
          <w:rPr>
            <w:rFonts w:ascii="Consolas" w:eastAsia="Times New Roman" w:hAnsi="Consolas" w:cs="Consolas"/>
            <w:color w:val="C7254E"/>
            <w:sz w:val="19"/>
          </w:rPr>
          <w:t>:annotation</w:t>
        </w:r>
        <w:proofErr w:type="spellEnd"/>
        <w:proofErr w:type="gramEnd"/>
        <w:r w:rsidRPr="005C4552">
          <w:rPr>
            <w:rFonts w:ascii="Consolas" w:eastAsia="Times New Roman" w:hAnsi="Consolas" w:cs="Consolas"/>
            <w:color w:val="C7254E"/>
            <w:sz w:val="19"/>
          </w:rPr>
          <w:t>-driven /&gt;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declares explicit support for annotation-driven MVC controllers (i.e. @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RequestMapping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, @Controller)</w:t>
        </w:r>
      </w:ins>
    </w:p>
    <w:p w:rsidR="005C4552" w:rsidRPr="005C4552" w:rsidRDefault="005C4552" w:rsidP="005C4552">
      <w:pPr>
        <w:spacing w:after="150" w:line="300" w:lineRule="atLeast"/>
        <w:rPr>
          <w:ins w:id="408" w:author="Unknown"/>
          <w:rFonts w:ascii="Helvetica" w:eastAsia="Times New Roman" w:hAnsi="Helvetica" w:cs="Helvetica"/>
          <w:color w:val="333333"/>
          <w:sz w:val="21"/>
          <w:szCs w:val="21"/>
        </w:rPr>
      </w:pPr>
      <w:ins w:id="409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Here I am using the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Consolas" w:eastAsia="Times New Roman" w:hAnsi="Consolas" w:cs="Consolas"/>
            <w:color w:val="C7254E"/>
            <w:sz w:val="19"/>
          </w:rPr>
          <w:t>&lt;</w:t>
        </w:r>
        <w:proofErr w:type="spellStart"/>
        <w:r w:rsidRPr="005C4552">
          <w:rPr>
            <w:rFonts w:ascii="Consolas" w:eastAsia="Times New Roman" w:hAnsi="Consolas" w:cs="Consolas"/>
            <w:color w:val="C7254E"/>
            <w:sz w:val="19"/>
          </w:rPr>
          <w:t>context</w:t>
        </w:r>
        <w:proofErr w:type="gramStart"/>
        <w:r w:rsidRPr="005C4552">
          <w:rPr>
            <w:rFonts w:ascii="Consolas" w:eastAsia="Times New Roman" w:hAnsi="Consolas" w:cs="Consolas"/>
            <w:color w:val="C7254E"/>
            <w:sz w:val="19"/>
          </w:rPr>
          <w:t>:component</w:t>
        </w:r>
        <w:proofErr w:type="spellEnd"/>
        <w:proofErr w:type="gramEnd"/>
        <w:r w:rsidRPr="005C4552">
          <w:rPr>
            <w:rFonts w:ascii="Consolas" w:eastAsia="Times New Roman" w:hAnsi="Consolas" w:cs="Consolas"/>
            <w:color w:val="C7254E"/>
            <w:sz w:val="19"/>
          </w:rPr>
          <w:t>-scan....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tag to which have to scan my files and searching the annotations. 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e.g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. when the controller class finds that a method is annotated by @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RequestMapping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("/employee/add.htm") annotation knows that this method handles the HTTP Request toward the URL ending with "/employee/add.htm".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10" w:author="Unknown"/>
          <w:rFonts w:ascii="Courier New" w:eastAsia="Times New Roman" w:hAnsi="Courier New" w:cs="Courier New"/>
          <w:color w:val="000000"/>
          <w:sz w:val="23"/>
        </w:rPr>
      </w:pPr>
      <w:ins w:id="41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&lt;bean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id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viewResolver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12" w:author="Unknown"/>
          <w:rFonts w:ascii="Courier New" w:eastAsia="Times New Roman" w:hAnsi="Courier New" w:cs="Courier New"/>
          <w:color w:val="000000"/>
          <w:sz w:val="23"/>
        </w:rPr>
      </w:pPr>
      <w:ins w:id="41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lastRenderedPageBreak/>
          <w:t xml:space="preserve">  </w:t>
        </w:r>
        <w:proofErr w:type="gram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class</w:t>
        </w:r>
        <w:proofErr w:type="gram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"org.springframework.web.servlet.view.ResourceBundleViewResolver"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14" w:author="Unknown"/>
          <w:rFonts w:ascii="Courier New" w:eastAsia="Times New Roman" w:hAnsi="Courier New" w:cs="Courier New"/>
          <w:color w:val="000000"/>
          <w:sz w:val="23"/>
        </w:rPr>
      </w:pPr>
      <w:ins w:id="41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&lt;property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name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"order"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value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"1"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&gt;&lt;/property&gt;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16" w:author="Unknown"/>
          <w:rFonts w:ascii="Courier New" w:eastAsia="Times New Roman" w:hAnsi="Courier New" w:cs="Courier New"/>
          <w:color w:val="000000"/>
          <w:sz w:val="23"/>
        </w:rPr>
      </w:pPr>
      <w:ins w:id="41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&lt;property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name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basename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value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"views"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&gt;&lt;/property&gt;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18" w:author="Unknown"/>
          <w:rFonts w:ascii="Courier New" w:eastAsia="Times New Roman" w:hAnsi="Courier New" w:cs="Courier New"/>
          <w:color w:val="333333"/>
          <w:sz w:val="23"/>
          <w:szCs w:val="23"/>
        </w:rPr>
      </w:pPr>
      <w:ins w:id="41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&lt;/bean&gt;</w:t>
        </w:r>
      </w:ins>
    </w:p>
    <w:p w:rsidR="005C4552" w:rsidRPr="005C4552" w:rsidRDefault="005C4552" w:rsidP="005C4552">
      <w:pPr>
        <w:spacing w:after="150" w:line="300" w:lineRule="atLeast"/>
        <w:rPr>
          <w:ins w:id="420" w:author="Unknown"/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ins w:id="421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ViewResolver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is an implementation that uses bean definitions in a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ResourceBundle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, specified by the bundle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basename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. The bundle is typically defined in a properties file, located in the class path. The default bundle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basename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is "views".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ViewResolver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implements the Ordered interface, If your application contains multiple view 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resolvers ,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please provide the order value.</w:t>
        </w:r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422" w:author="Unknown"/>
          <w:rFonts w:ascii="Helvetica" w:eastAsia="Times New Roman" w:hAnsi="Helvetica" w:cs="Helvetica"/>
          <w:color w:val="333333"/>
          <w:sz w:val="36"/>
          <w:szCs w:val="36"/>
        </w:rPr>
      </w:pPr>
      <w:ins w:id="423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web.xml</w:t>
        </w:r>
      </w:ins>
    </w:p>
    <w:p w:rsidR="005C4552" w:rsidRPr="005C4552" w:rsidRDefault="005C4552" w:rsidP="005C4552">
      <w:pPr>
        <w:spacing w:after="150" w:line="300" w:lineRule="atLeast"/>
        <w:rPr>
          <w:ins w:id="424" w:author="Unknown"/>
          <w:rFonts w:ascii="Helvetica" w:eastAsia="Times New Roman" w:hAnsi="Helvetica" w:cs="Helvetica"/>
          <w:color w:val="333333"/>
          <w:sz w:val="21"/>
          <w:szCs w:val="21"/>
        </w:rPr>
      </w:pPr>
      <w:ins w:id="425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Web application deployment descriptor helps to configure spring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DispatcherServlet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controller.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26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427" w:author="Unknown">
        <w:r w:rsidRPr="005C4552">
          <w:rPr>
            <w:rFonts w:ascii="Courier New" w:eastAsia="Times New Roman" w:hAnsi="Courier New" w:cs="Courier New"/>
            <w:color w:val="666600"/>
            <w:sz w:val="23"/>
          </w:rPr>
          <w:t>&lt;?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xml</w:t>
        </w:r>
        <w:proofErr w:type="gram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version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"1.0"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encoding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"UTF-8"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?&gt;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28" w:author="Unknown"/>
          <w:rFonts w:ascii="Courier New" w:eastAsia="Times New Roman" w:hAnsi="Courier New" w:cs="Courier New"/>
          <w:color w:val="000000"/>
          <w:sz w:val="23"/>
        </w:rPr>
      </w:pPr>
      <w:ins w:id="429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&lt;web-app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660066"/>
            <w:sz w:val="23"/>
          </w:rPr>
          <w:t>version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"2.4"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xmlns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"http://java.sun.com/xml/ns/j2ee"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30" w:author="Unknown"/>
          <w:rFonts w:ascii="Courier New" w:eastAsia="Times New Roman" w:hAnsi="Courier New" w:cs="Courier New"/>
          <w:color w:val="000000"/>
          <w:sz w:val="23"/>
        </w:rPr>
      </w:pPr>
      <w:ins w:id="43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xmlns:xsi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"http://www.w3.org/2001/XMLSchema-instance"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32" w:author="Unknown"/>
          <w:rFonts w:ascii="Courier New" w:eastAsia="Times New Roman" w:hAnsi="Courier New" w:cs="Courier New"/>
          <w:color w:val="000000"/>
          <w:sz w:val="23"/>
        </w:rPr>
      </w:pPr>
      <w:ins w:id="43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xsi:schemaLocation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"http://java.sun.com/xml/ns/j2ee http://java.sun.com/xml/ns/j2ee/web-app_2_4.xsd"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34" w:author="Unknown"/>
          <w:rFonts w:ascii="Courier New" w:eastAsia="Times New Roman" w:hAnsi="Courier New" w:cs="Courier New"/>
          <w:color w:val="000000"/>
          <w:sz w:val="23"/>
        </w:rPr>
      </w:pPr>
      <w:ins w:id="43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servlet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36" w:author="Unknown"/>
          <w:rFonts w:ascii="Courier New" w:eastAsia="Times New Roman" w:hAnsi="Courier New" w:cs="Courier New"/>
          <w:color w:val="000000"/>
          <w:sz w:val="23"/>
        </w:rPr>
      </w:pPr>
      <w:ins w:id="43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servlet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-name&gt;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springexamples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servlet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-name&gt;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38" w:author="Unknown"/>
          <w:rFonts w:ascii="Courier New" w:eastAsia="Times New Roman" w:hAnsi="Courier New" w:cs="Courier New"/>
          <w:color w:val="000000"/>
          <w:sz w:val="23"/>
        </w:rPr>
      </w:pPr>
      <w:ins w:id="43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&lt;servlet-class&gt;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org.springframework.web.servlet.DispatcherServlet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&lt;/servlet-class&gt;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40" w:author="Unknown"/>
          <w:rFonts w:ascii="Courier New" w:eastAsia="Times New Roman" w:hAnsi="Courier New" w:cs="Courier New"/>
          <w:color w:val="000000"/>
          <w:sz w:val="23"/>
        </w:rPr>
      </w:pPr>
      <w:ins w:id="44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init-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param</w:t>
        </w:r>
        <w:proofErr w:type="spellEnd"/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42" w:author="Unknown"/>
          <w:rFonts w:ascii="Courier New" w:eastAsia="Times New Roman" w:hAnsi="Courier New" w:cs="Courier New"/>
          <w:color w:val="000000"/>
          <w:sz w:val="23"/>
        </w:rPr>
      </w:pPr>
      <w:ins w:id="44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param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-name&gt;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contextConfigLocation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param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-name&gt;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44" w:author="Unknown"/>
          <w:rFonts w:ascii="Courier New" w:eastAsia="Times New Roman" w:hAnsi="Courier New" w:cs="Courier New"/>
          <w:color w:val="000000"/>
          <w:sz w:val="23"/>
        </w:rPr>
      </w:pPr>
      <w:ins w:id="44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param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-value&gt;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/WEB-INF/springexamples-servlet.xml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param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-value&gt;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46" w:author="Unknown"/>
          <w:rFonts w:ascii="Courier New" w:eastAsia="Times New Roman" w:hAnsi="Courier New" w:cs="Courier New"/>
          <w:color w:val="000000"/>
          <w:sz w:val="23"/>
        </w:rPr>
      </w:pPr>
      <w:ins w:id="44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&lt;/init-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param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48" w:author="Unknown"/>
          <w:rFonts w:ascii="Courier New" w:eastAsia="Times New Roman" w:hAnsi="Courier New" w:cs="Courier New"/>
          <w:color w:val="000000"/>
          <w:sz w:val="23"/>
        </w:rPr>
      </w:pPr>
      <w:ins w:id="44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&lt;load-on-startup&gt;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1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&lt;/load-on-startup&gt;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50" w:author="Unknown"/>
          <w:rFonts w:ascii="Courier New" w:eastAsia="Times New Roman" w:hAnsi="Courier New" w:cs="Courier New"/>
          <w:color w:val="000000"/>
          <w:sz w:val="23"/>
        </w:rPr>
      </w:pPr>
      <w:ins w:id="45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lastRenderedPageBreak/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servlet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52" w:author="Unknown"/>
          <w:rFonts w:ascii="Courier New" w:eastAsia="Times New Roman" w:hAnsi="Courier New" w:cs="Courier New"/>
          <w:color w:val="000000"/>
          <w:sz w:val="23"/>
        </w:rPr>
      </w:pPr>
      <w:ins w:id="45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servlet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-mapping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54" w:author="Unknown"/>
          <w:rFonts w:ascii="Courier New" w:eastAsia="Times New Roman" w:hAnsi="Courier New" w:cs="Courier New"/>
          <w:color w:val="000000"/>
          <w:sz w:val="23"/>
        </w:rPr>
      </w:pPr>
      <w:ins w:id="45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servlet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-name&gt;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springexamples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servlet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-name&gt;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56" w:author="Unknown"/>
          <w:rFonts w:ascii="Courier New" w:eastAsia="Times New Roman" w:hAnsi="Courier New" w:cs="Courier New"/>
          <w:color w:val="000000"/>
          <w:sz w:val="23"/>
        </w:rPr>
      </w:pPr>
      <w:ins w:id="45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url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-pattern&gt;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*.htm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url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-pattern&gt;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58" w:author="Unknown"/>
          <w:rFonts w:ascii="Courier New" w:eastAsia="Times New Roman" w:hAnsi="Courier New" w:cs="Courier New"/>
          <w:color w:val="000000"/>
          <w:sz w:val="23"/>
        </w:rPr>
      </w:pPr>
      <w:ins w:id="459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</w:t>
        </w:r>
        <w:proofErr w:type="spell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servlet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-mapping&gt;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60" w:author="Unknown"/>
          <w:rFonts w:ascii="Courier New" w:eastAsia="Times New Roman" w:hAnsi="Courier New" w:cs="Courier New"/>
          <w:color w:val="000000"/>
          <w:sz w:val="23"/>
        </w:rPr>
      </w:pPr>
      <w:ins w:id="461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welcome-file-list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62" w:author="Unknown"/>
          <w:rFonts w:ascii="Courier New" w:eastAsia="Times New Roman" w:hAnsi="Courier New" w:cs="Courier New"/>
          <w:color w:val="000000"/>
          <w:sz w:val="23"/>
        </w:rPr>
      </w:pPr>
      <w:ins w:id="463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&lt;welcome-file&gt;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index.jsp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&lt;/welcome-file&gt;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64" w:author="Unknown"/>
          <w:rFonts w:ascii="Courier New" w:eastAsia="Times New Roman" w:hAnsi="Courier New" w:cs="Courier New"/>
          <w:color w:val="000000"/>
          <w:sz w:val="23"/>
        </w:rPr>
      </w:pPr>
      <w:ins w:id="46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&lt;/welcome-file-list&gt;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66" w:author="Unknown"/>
          <w:rFonts w:ascii="Courier New" w:eastAsia="Times New Roman" w:hAnsi="Courier New" w:cs="Courier New"/>
          <w:color w:val="333333"/>
          <w:sz w:val="23"/>
          <w:szCs w:val="23"/>
        </w:rPr>
      </w:pPr>
      <w:ins w:id="467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&lt;/web-app&gt;</w:t>
        </w:r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468" w:author="Unknown"/>
          <w:rFonts w:ascii="Helvetica" w:eastAsia="Times New Roman" w:hAnsi="Helvetica" w:cs="Helvetica"/>
          <w:color w:val="333333"/>
          <w:sz w:val="36"/>
          <w:szCs w:val="36"/>
        </w:rPr>
      </w:pPr>
      <w:ins w:id="469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index.jsp</w:t>
        </w:r>
      </w:ins>
    </w:p>
    <w:p w:rsidR="005C4552" w:rsidRPr="005C4552" w:rsidRDefault="005C4552" w:rsidP="005C4552">
      <w:pPr>
        <w:spacing w:after="150" w:line="300" w:lineRule="atLeast"/>
        <w:rPr>
          <w:ins w:id="470" w:author="Unknown"/>
          <w:rFonts w:ascii="Helvetica" w:eastAsia="Times New Roman" w:hAnsi="Helvetica" w:cs="Helvetica"/>
          <w:color w:val="333333"/>
          <w:sz w:val="21"/>
          <w:szCs w:val="21"/>
        </w:rPr>
      </w:pPr>
      <w:ins w:id="471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This is default view page of the 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application,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Simple contains the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i/>
            <w:iCs/>
            <w:color w:val="333333"/>
            <w:sz w:val="21"/>
            <w:szCs w:val="21"/>
          </w:rPr>
          <w:t xml:space="preserve">Generate </w:t>
        </w:r>
        <w:proofErr w:type="spellStart"/>
        <w:r w:rsidRPr="005C4552">
          <w:rPr>
            <w:rFonts w:ascii="Helvetica" w:eastAsia="Times New Roman" w:hAnsi="Helvetica" w:cs="Helvetica"/>
            <w:i/>
            <w:iCs/>
            <w:color w:val="333333"/>
            <w:sz w:val="21"/>
            <w:szCs w:val="21"/>
          </w:rPr>
          <w:t>Pdf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link, which will forward your request to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PdfController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.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72" w:author="Unknown"/>
          <w:rFonts w:ascii="Courier New" w:eastAsia="Times New Roman" w:hAnsi="Courier New" w:cs="Courier New"/>
          <w:color w:val="000000"/>
          <w:sz w:val="23"/>
        </w:rPr>
      </w:pPr>
      <w:ins w:id="473" w:author="Unknown">
        <w:r w:rsidRPr="005C4552">
          <w:rPr>
            <w:rFonts w:ascii="Courier New" w:eastAsia="Times New Roman" w:hAnsi="Courier New" w:cs="Courier New"/>
            <w:color w:val="666600"/>
            <w:sz w:val="23"/>
          </w:rPr>
          <w:t>&lt;%@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page language</w:t>
        </w:r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"java"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contentType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 xml:space="preserve">"text/html; </w:t>
        </w:r>
        <w:proofErr w:type="spellStart"/>
        <w:r w:rsidRPr="005C4552">
          <w:rPr>
            <w:rFonts w:ascii="Courier New" w:eastAsia="Times New Roman" w:hAnsi="Courier New" w:cs="Courier New"/>
            <w:color w:val="008800"/>
            <w:sz w:val="23"/>
          </w:rPr>
          <w:t>charset</w:t>
        </w:r>
        <w:proofErr w:type="spellEnd"/>
        <w:r w:rsidRPr="005C4552">
          <w:rPr>
            <w:rFonts w:ascii="Courier New" w:eastAsia="Times New Roman" w:hAnsi="Courier New" w:cs="Courier New"/>
            <w:color w:val="008800"/>
            <w:sz w:val="23"/>
          </w:rPr>
          <w:t>=ISO-8859-1"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pageEncoding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"ISO-8859-1"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>%&gt;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74" w:author="Unknown"/>
          <w:rFonts w:ascii="Courier New" w:eastAsia="Times New Roman" w:hAnsi="Courier New" w:cs="Courier New"/>
          <w:color w:val="000000"/>
          <w:sz w:val="23"/>
        </w:rPr>
      </w:pPr>
      <w:proofErr w:type="gramStart"/>
      <w:ins w:id="475" w:author="Unknown">
        <w:r w:rsidRPr="005C4552">
          <w:rPr>
            <w:rFonts w:ascii="Courier New" w:eastAsia="Times New Roman" w:hAnsi="Courier New" w:cs="Courier New"/>
            <w:color w:val="660066"/>
            <w:sz w:val="23"/>
          </w:rPr>
          <w:t>&lt;!DOCTYPE</w:t>
        </w:r>
        <w:proofErr w:type="gramEnd"/>
        <w:r w:rsidRPr="005C4552">
          <w:rPr>
            <w:rFonts w:ascii="Courier New" w:eastAsia="Times New Roman" w:hAnsi="Courier New" w:cs="Courier New"/>
            <w:color w:val="660066"/>
            <w:sz w:val="23"/>
          </w:rPr>
          <w:t xml:space="preserve"> html PUBLIC "-//W3C//DTD HTML 4.01 Transitional//EN" "http://www.w3.org/TR/html4/loose.dtd"&gt;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76" w:author="Unknown"/>
          <w:rFonts w:ascii="Courier New" w:eastAsia="Times New Roman" w:hAnsi="Courier New" w:cs="Courier New"/>
          <w:color w:val="000000"/>
          <w:sz w:val="23"/>
        </w:rPr>
      </w:pPr>
      <w:ins w:id="477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html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78" w:author="Unknown"/>
          <w:rFonts w:ascii="Courier New" w:eastAsia="Times New Roman" w:hAnsi="Courier New" w:cs="Courier New"/>
          <w:color w:val="000000"/>
          <w:sz w:val="23"/>
        </w:rPr>
      </w:pPr>
      <w:ins w:id="479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head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80" w:author="Unknown"/>
          <w:rFonts w:ascii="Courier New" w:eastAsia="Times New Roman" w:hAnsi="Courier New" w:cs="Courier New"/>
          <w:color w:val="000000"/>
          <w:sz w:val="23"/>
        </w:rPr>
      </w:pPr>
      <w:ins w:id="481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&lt;/head&gt;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82" w:author="Unknown"/>
          <w:rFonts w:ascii="Courier New" w:eastAsia="Times New Roman" w:hAnsi="Courier New" w:cs="Courier New"/>
          <w:color w:val="000000"/>
          <w:sz w:val="23"/>
        </w:rPr>
      </w:pPr>
      <w:ins w:id="483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</w:t>
        </w:r>
        <w:proofErr w:type="gramStart"/>
        <w:r w:rsidRPr="005C4552">
          <w:rPr>
            <w:rFonts w:ascii="Courier New" w:eastAsia="Times New Roman" w:hAnsi="Courier New" w:cs="Courier New"/>
            <w:color w:val="000088"/>
            <w:sz w:val="23"/>
          </w:rPr>
          <w:t>body</w:t>
        </w:r>
        <w:proofErr w:type="gram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84" w:author="Unknown"/>
          <w:rFonts w:ascii="Courier New" w:eastAsia="Times New Roman" w:hAnsi="Courier New" w:cs="Courier New"/>
          <w:color w:val="000000"/>
          <w:sz w:val="23"/>
        </w:rPr>
      </w:pPr>
      <w:ins w:id="485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&lt;h1&gt;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Generate / Render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Pdf</w:t>
        </w:r>
        <w:proofErr w:type="spellEnd"/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Using Spring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Mvc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&lt;/h1&gt;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86" w:author="Unknown"/>
          <w:rFonts w:ascii="Courier New" w:eastAsia="Times New Roman" w:hAnsi="Courier New" w:cs="Courier New"/>
          <w:color w:val="000000"/>
          <w:sz w:val="23"/>
        </w:rPr>
      </w:pPr>
      <w:ins w:id="487" w:author="Unknown"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&lt;a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</w:t>
        </w:r>
        <w:proofErr w:type="spellStart"/>
        <w:r w:rsidRPr="005C4552">
          <w:rPr>
            <w:rFonts w:ascii="Courier New" w:eastAsia="Times New Roman" w:hAnsi="Courier New" w:cs="Courier New"/>
            <w:color w:val="660066"/>
            <w:sz w:val="23"/>
          </w:rPr>
          <w:t>href</w:t>
        </w:r>
        <w:proofErr w:type="spellEnd"/>
        <w:r w:rsidRPr="005C4552">
          <w:rPr>
            <w:rFonts w:ascii="Courier New" w:eastAsia="Times New Roman" w:hAnsi="Courier New" w:cs="Courier New"/>
            <w:color w:val="666600"/>
            <w:sz w:val="23"/>
          </w:rPr>
          <w:t>=</w:t>
        </w:r>
        <w:r w:rsidRPr="005C4552">
          <w:rPr>
            <w:rFonts w:ascii="Courier New" w:eastAsia="Times New Roman" w:hAnsi="Courier New" w:cs="Courier New"/>
            <w:color w:val="008800"/>
            <w:sz w:val="23"/>
          </w:rPr>
          <w:t>"generate/pdf.htm"</w:t>
        </w:r>
        <w:r w:rsidRPr="005C4552">
          <w:rPr>
            <w:rFonts w:ascii="Courier New" w:eastAsia="Times New Roman" w:hAnsi="Courier New" w:cs="Courier New"/>
            <w:color w:val="000088"/>
            <w:sz w:val="23"/>
          </w:rPr>
          <w:t>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Generate </w:t>
        </w:r>
        <w:proofErr w:type="spellStart"/>
        <w:r w:rsidRPr="005C4552">
          <w:rPr>
            <w:rFonts w:ascii="Courier New" w:eastAsia="Times New Roman" w:hAnsi="Courier New" w:cs="Courier New"/>
            <w:color w:val="000000"/>
            <w:sz w:val="23"/>
          </w:rPr>
          <w:t>Pdf</w:t>
        </w:r>
        <w:proofErr w:type="spellEnd"/>
        <w:r w:rsidRPr="005C4552">
          <w:rPr>
            <w:rFonts w:ascii="Courier New" w:eastAsia="Times New Roman" w:hAnsi="Courier New" w:cs="Courier New"/>
            <w:color w:val="000088"/>
            <w:sz w:val="23"/>
          </w:rPr>
          <w:t>&lt;/a&gt;</w:t>
        </w:r>
        <w:r w:rsidRPr="005C4552">
          <w:rPr>
            <w:rFonts w:ascii="Courier New" w:eastAsia="Times New Roman" w:hAnsi="Courier New" w:cs="Courier New"/>
            <w:color w:val="000000"/>
            <w:sz w:val="23"/>
          </w:rPr>
          <w:t xml:space="preserve">  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88" w:author="Unknown"/>
          <w:rFonts w:ascii="Courier New" w:eastAsia="Times New Roman" w:hAnsi="Courier New" w:cs="Courier New"/>
          <w:color w:val="000000"/>
          <w:sz w:val="23"/>
        </w:rPr>
      </w:pPr>
      <w:ins w:id="489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&lt;/body&gt;</w:t>
        </w:r>
      </w:ins>
    </w:p>
    <w:p w:rsidR="005C4552" w:rsidRPr="005C4552" w:rsidRDefault="005C4552" w:rsidP="005C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ins w:id="490" w:author="Unknown"/>
          <w:rFonts w:ascii="Courier New" w:eastAsia="Times New Roman" w:hAnsi="Courier New" w:cs="Courier New"/>
          <w:color w:val="333333"/>
          <w:sz w:val="23"/>
          <w:szCs w:val="23"/>
        </w:rPr>
      </w:pPr>
      <w:ins w:id="491" w:author="Unknown">
        <w:r w:rsidRPr="005C4552">
          <w:rPr>
            <w:rFonts w:ascii="Courier New" w:eastAsia="Times New Roman" w:hAnsi="Courier New" w:cs="Courier New"/>
            <w:color w:val="000088"/>
            <w:sz w:val="23"/>
          </w:rPr>
          <w:t>&lt;/html&gt;</w:t>
        </w:r>
      </w:ins>
    </w:p>
    <w:p w:rsidR="005C4552" w:rsidRPr="005C4552" w:rsidRDefault="005C4552" w:rsidP="005C4552">
      <w:pPr>
        <w:spacing w:before="300" w:after="150" w:line="450" w:lineRule="atLeast"/>
        <w:outlineLvl w:val="1"/>
        <w:rPr>
          <w:ins w:id="492" w:author="Unknown"/>
          <w:rFonts w:ascii="Helvetica" w:eastAsia="Times New Roman" w:hAnsi="Helvetica" w:cs="Helvetica"/>
          <w:color w:val="333333"/>
          <w:sz w:val="36"/>
          <w:szCs w:val="36"/>
        </w:rPr>
      </w:pPr>
      <w:ins w:id="493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lastRenderedPageBreak/>
          <w:t>Run</w:t>
        </w:r>
      </w:ins>
    </w:p>
    <w:p w:rsidR="005C4552" w:rsidRPr="005C4552" w:rsidRDefault="005C4552" w:rsidP="005C4552">
      <w:pPr>
        <w:spacing w:after="150" w:line="300" w:lineRule="atLeast"/>
        <w:rPr>
          <w:ins w:id="494" w:author="Unknown"/>
          <w:rFonts w:ascii="Helvetica" w:eastAsia="Times New Roman" w:hAnsi="Helvetica" w:cs="Helvetica"/>
          <w:color w:val="333333"/>
          <w:sz w:val="21"/>
          <w:szCs w:val="21"/>
        </w:rPr>
      </w:pPr>
      <w:ins w:id="495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Open a browser and 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type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the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url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Consolas" w:eastAsia="Times New Roman" w:hAnsi="Consolas" w:cs="Consolas"/>
            <w:color w:val="C7254E"/>
            <w:sz w:val="19"/>
          </w:rPr>
          <w:t>http://localhost:8080/SpringExamples/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, It will display the index.jsp page, just navigate to next page.</w:t>
        </w:r>
      </w:ins>
    </w:p>
    <w:p w:rsidR="005C4552" w:rsidRPr="005C4552" w:rsidRDefault="005C4552" w:rsidP="005C4552">
      <w:pPr>
        <w:spacing w:after="0" w:line="300" w:lineRule="atLeast"/>
        <w:rPr>
          <w:ins w:id="496" w:author="Unknown"/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334125" cy="2657475"/>
            <wp:effectExtent l="19050" t="0" r="9525" b="0"/>
            <wp:docPr id="2" name="Picture 2" descr="spring mvc pdf view example 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mvc pdf view example view p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52" w:rsidRPr="005C4552" w:rsidRDefault="005C4552" w:rsidP="005C4552">
      <w:pPr>
        <w:spacing w:before="300" w:after="150" w:line="450" w:lineRule="atLeast"/>
        <w:outlineLvl w:val="1"/>
        <w:rPr>
          <w:ins w:id="497" w:author="Unknown"/>
          <w:rFonts w:ascii="Helvetica" w:eastAsia="Times New Roman" w:hAnsi="Helvetica" w:cs="Helvetica"/>
          <w:color w:val="333333"/>
          <w:sz w:val="36"/>
          <w:szCs w:val="36"/>
        </w:rPr>
      </w:pPr>
      <w:ins w:id="498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t>Output</w:t>
        </w:r>
      </w:ins>
    </w:p>
    <w:p w:rsidR="005C4552" w:rsidRPr="005C4552" w:rsidRDefault="005C4552" w:rsidP="005C4552">
      <w:pPr>
        <w:spacing w:after="150" w:line="300" w:lineRule="atLeast"/>
        <w:rPr>
          <w:ins w:id="499" w:author="Unknown"/>
          <w:rFonts w:ascii="Helvetica" w:eastAsia="Times New Roman" w:hAnsi="Helvetica" w:cs="Helvetica"/>
          <w:color w:val="333333"/>
          <w:sz w:val="21"/>
          <w:szCs w:val="21"/>
        </w:rPr>
      </w:pPr>
      <w:ins w:id="500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It will display the generate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pdf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file using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itext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liberabry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.</w:t>
        </w:r>
      </w:ins>
    </w:p>
    <w:p w:rsidR="005C4552" w:rsidRPr="005C4552" w:rsidRDefault="005C4552" w:rsidP="005C4552">
      <w:pPr>
        <w:spacing w:after="0" w:line="300" w:lineRule="atLeast"/>
        <w:rPr>
          <w:ins w:id="501" w:author="Unknown"/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743700" cy="3438525"/>
            <wp:effectExtent l="19050" t="0" r="0" b="0"/>
            <wp:docPr id="3" name="Picture 3" descr="spring mvc pdf view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pdf view example outpu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52" w:rsidRPr="005C4552" w:rsidRDefault="005C4552" w:rsidP="005C4552">
      <w:pPr>
        <w:spacing w:before="300" w:after="150" w:line="450" w:lineRule="atLeast"/>
        <w:outlineLvl w:val="1"/>
        <w:rPr>
          <w:ins w:id="502" w:author="Unknown"/>
          <w:rFonts w:ascii="Helvetica" w:eastAsia="Times New Roman" w:hAnsi="Helvetica" w:cs="Helvetica"/>
          <w:color w:val="333333"/>
          <w:sz w:val="36"/>
          <w:szCs w:val="36"/>
        </w:rPr>
      </w:pPr>
      <w:ins w:id="503" w:author="Unknown">
        <w:r w:rsidRPr="005C4552">
          <w:rPr>
            <w:rFonts w:ascii="Helvetica" w:eastAsia="Times New Roman" w:hAnsi="Helvetica" w:cs="Helvetica"/>
            <w:color w:val="333333"/>
            <w:sz w:val="36"/>
            <w:szCs w:val="36"/>
          </w:rPr>
          <w:lastRenderedPageBreak/>
          <w:t>Finish</w:t>
        </w:r>
      </w:ins>
    </w:p>
    <w:p w:rsidR="005C4552" w:rsidRPr="005C4552" w:rsidRDefault="005C4552" w:rsidP="005C4552">
      <w:pPr>
        <w:spacing w:after="150" w:line="300" w:lineRule="atLeast"/>
        <w:rPr>
          <w:ins w:id="504" w:author="Unknown"/>
          <w:rFonts w:ascii="Helvetica" w:eastAsia="Times New Roman" w:hAnsi="Helvetica" w:cs="Helvetica"/>
          <w:color w:val="333333"/>
          <w:sz w:val="21"/>
          <w:szCs w:val="21"/>
        </w:rPr>
      </w:pPr>
      <w:ins w:id="505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Hope this Tutorial is useful to you, Please fill free to provide your comments if there is any problem. Thanks</w:t>
        </w:r>
      </w:ins>
    </w:p>
    <w:p w:rsidR="005C4552" w:rsidRPr="005C4552" w:rsidRDefault="005C4552" w:rsidP="005C4552">
      <w:pPr>
        <w:spacing w:after="0" w:line="300" w:lineRule="atLeast"/>
        <w:rPr>
          <w:ins w:id="506" w:author="Unknown"/>
          <w:rFonts w:ascii="Helvetica" w:eastAsia="Times New Roman" w:hAnsi="Helvetica" w:cs="Helvetica"/>
          <w:color w:val="333333"/>
          <w:sz w:val="21"/>
          <w:szCs w:val="21"/>
        </w:rPr>
      </w:pPr>
      <w:ins w:id="507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Tags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"http://www.technicalkeeda.com/tags/spring" \o "spring Tutorial"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  <w:r w:rsidRPr="005C4552">
          <w:rPr>
            <w:rFonts w:ascii="Helvetica" w:eastAsia="Times New Roman" w:hAnsi="Helvetica" w:cs="Helvetica"/>
            <w:color w:val="FFFFFF"/>
            <w:sz w:val="18"/>
            <w:u w:val="single"/>
          </w:rPr>
          <w:t>Spring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"http://www.technicalkeeda.com/tags/spring-framework" \o "spring-framework Tutorial"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  <w:r w:rsidRPr="005C4552">
          <w:rPr>
            <w:rFonts w:ascii="Helvetica" w:eastAsia="Times New Roman" w:hAnsi="Helvetica" w:cs="Helvetica"/>
            <w:color w:val="FFFFFF"/>
            <w:sz w:val="18"/>
            <w:u w:val="single"/>
          </w:rPr>
          <w:t>Spring Framework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"http://www.technicalkeeda.com/tags/abstractpdfview" \o "abstractpdfview Tutorial"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  <w:r w:rsidRPr="005C4552">
          <w:rPr>
            <w:rFonts w:ascii="Helvetica" w:eastAsia="Times New Roman" w:hAnsi="Helvetica" w:cs="Helvetica"/>
            <w:color w:val="FFFFFF"/>
            <w:sz w:val="18"/>
            <w:u w:val="single"/>
          </w:rPr>
          <w:t>Abstractpdfview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 </w:t>
        </w:r>
      </w:ins>
    </w:p>
    <w:p w:rsidR="005C4552" w:rsidRPr="005C4552" w:rsidRDefault="005C4552" w:rsidP="005C4552">
      <w:pPr>
        <w:spacing w:before="300" w:after="300" w:line="300" w:lineRule="atLeast"/>
        <w:rPr>
          <w:ins w:id="508" w:author="Unknown"/>
          <w:rFonts w:ascii="Helvetica" w:eastAsia="Times New Roman" w:hAnsi="Helvetica" w:cs="Helvetica"/>
          <w:color w:val="333333"/>
          <w:sz w:val="21"/>
          <w:szCs w:val="21"/>
        </w:rPr>
      </w:pPr>
      <w:ins w:id="509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5C4552" w:rsidRPr="005C4552" w:rsidRDefault="005C4552" w:rsidP="005C4552">
      <w:pPr>
        <w:spacing w:before="300" w:after="150" w:line="450" w:lineRule="atLeast"/>
        <w:outlineLvl w:val="2"/>
        <w:rPr>
          <w:ins w:id="510" w:author="Unknown"/>
          <w:rFonts w:ascii="Helvetica" w:eastAsia="Times New Roman" w:hAnsi="Helvetica" w:cs="Helvetica"/>
          <w:color w:val="333333"/>
          <w:sz w:val="27"/>
          <w:szCs w:val="27"/>
        </w:rPr>
      </w:pPr>
      <w:ins w:id="511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</w:rPr>
          <w:t>Similar Articles</w:t>
        </w:r>
      </w:ins>
    </w:p>
    <w:p w:rsidR="005C4552" w:rsidRPr="005C4552" w:rsidRDefault="005C4552" w:rsidP="005C4552">
      <w:pPr>
        <w:spacing w:after="0" w:line="300" w:lineRule="atLeast"/>
        <w:rPr>
          <w:ins w:id="512" w:author="Unknown"/>
          <w:rFonts w:ascii="Times New Roman" w:eastAsia="Times New Roman" w:hAnsi="Times New Roman" w:cs="Times New Roman"/>
          <w:color w:val="555555"/>
          <w:sz w:val="21"/>
          <w:szCs w:val="21"/>
          <w:bdr w:val="single" w:sz="6" w:space="8" w:color="DDDDDD" w:frame="1"/>
          <w:shd w:val="clear" w:color="auto" w:fill="FFFFFF"/>
        </w:rPr>
      </w:pPr>
      <w:ins w:id="513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"http://www.technicalkeeda.com/jquery/spring-framework-jquery-ajax-request-and-json-response-example"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</w:ins>
    </w:p>
    <w:p w:rsidR="005C4552" w:rsidRPr="005C4552" w:rsidRDefault="005C4552" w:rsidP="005C4552">
      <w:pPr>
        <w:spacing w:after="75" w:line="450" w:lineRule="atLeast"/>
        <w:outlineLvl w:val="2"/>
        <w:rPr>
          <w:ins w:id="514" w:author="Unknown"/>
          <w:rFonts w:ascii="Times New Roman" w:eastAsia="Times New Roman" w:hAnsi="Times New Roman" w:cs="Times New Roman"/>
          <w:color w:val="333333"/>
          <w:sz w:val="27"/>
          <w:szCs w:val="27"/>
        </w:rPr>
      </w:pPr>
      <w:ins w:id="515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 xml:space="preserve">Spring Framework +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Jquery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 xml:space="preserve"> Ajax Request and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Json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 xml:space="preserve"> Response Example</w:t>
        </w:r>
      </w:ins>
    </w:p>
    <w:p w:rsidR="005C4552" w:rsidRPr="005C4552" w:rsidRDefault="005C4552" w:rsidP="005C4552">
      <w:pPr>
        <w:spacing w:after="0" w:line="300" w:lineRule="atLeast"/>
        <w:rPr>
          <w:ins w:id="516" w:author="Unknown"/>
          <w:rFonts w:ascii="Times New Roman" w:eastAsia="Times New Roman" w:hAnsi="Times New Roman" w:cs="Times New Roman"/>
          <w:color w:val="555555"/>
          <w:sz w:val="21"/>
          <w:szCs w:val="21"/>
        </w:rPr>
      </w:pPr>
      <w:ins w:id="517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"http://www.technicalkeeda.com/spring/spring-boot-mvc-example"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</w:ins>
    </w:p>
    <w:p w:rsidR="005C4552" w:rsidRPr="005C4552" w:rsidRDefault="005C4552" w:rsidP="005C4552">
      <w:pPr>
        <w:spacing w:after="75" w:line="450" w:lineRule="atLeast"/>
        <w:outlineLvl w:val="2"/>
        <w:rPr>
          <w:ins w:id="518" w:author="Unknown"/>
          <w:rFonts w:ascii="Times New Roman" w:eastAsia="Times New Roman" w:hAnsi="Times New Roman" w:cs="Times New Roman"/>
          <w:color w:val="333333"/>
          <w:sz w:val="27"/>
          <w:szCs w:val="27"/>
        </w:rPr>
      </w:pPr>
      <w:ins w:id="519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Spring Boot MVC Example</w:t>
        </w:r>
      </w:ins>
    </w:p>
    <w:p w:rsidR="005C4552" w:rsidRPr="005C4552" w:rsidRDefault="005C4552" w:rsidP="005C4552">
      <w:pPr>
        <w:spacing w:after="0" w:line="300" w:lineRule="atLeast"/>
        <w:rPr>
          <w:ins w:id="520" w:author="Unknown"/>
          <w:rFonts w:ascii="Times New Roman" w:eastAsia="Times New Roman" w:hAnsi="Times New Roman" w:cs="Times New Roman"/>
          <w:color w:val="555555"/>
          <w:sz w:val="21"/>
          <w:szCs w:val="21"/>
        </w:rPr>
      </w:pPr>
      <w:ins w:id="521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"http://www.technicalkeeda.com/bootstrap/twitter-bootstrap-with-spring-mvc"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</w:ins>
    </w:p>
    <w:p w:rsidR="005C4552" w:rsidRPr="005C4552" w:rsidRDefault="005C4552" w:rsidP="005C4552">
      <w:pPr>
        <w:spacing w:after="75" w:line="450" w:lineRule="atLeast"/>
        <w:outlineLvl w:val="2"/>
        <w:rPr>
          <w:ins w:id="522" w:author="Unknown"/>
          <w:rFonts w:ascii="Times New Roman" w:eastAsia="Times New Roman" w:hAnsi="Times New Roman" w:cs="Times New Roman"/>
          <w:color w:val="333333"/>
          <w:sz w:val="27"/>
          <w:szCs w:val="27"/>
        </w:rPr>
      </w:pPr>
      <w:ins w:id="523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 xml:space="preserve">Twitter Bootstrap 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Wit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h Spring MVC</w:t>
        </w:r>
      </w:ins>
    </w:p>
    <w:p w:rsidR="005C4552" w:rsidRPr="005C4552" w:rsidRDefault="005C4552" w:rsidP="005C4552">
      <w:pPr>
        <w:spacing w:after="0" w:line="300" w:lineRule="atLeast"/>
        <w:rPr>
          <w:ins w:id="524" w:author="Unknown"/>
          <w:rFonts w:ascii="Times New Roman" w:eastAsia="Times New Roman" w:hAnsi="Times New Roman" w:cs="Times New Roman"/>
          <w:color w:val="555555"/>
          <w:sz w:val="21"/>
          <w:szCs w:val="21"/>
        </w:rPr>
      </w:pPr>
      <w:ins w:id="525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"http://www.technicalkeeda.com/spring/hello-world-spring-jmstemplate-example"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</w:ins>
    </w:p>
    <w:p w:rsidR="005C4552" w:rsidRPr="005C4552" w:rsidRDefault="005C4552" w:rsidP="005C4552">
      <w:pPr>
        <w:spacing w:after="75" w:line="450" w:lineRule="atLeast"/>
        <w:outlineLvl w:val="2"/>
        <w:rPr>
          <w:ins w:id="526" w:author="Unknown"/>
          <w:rFonts w:ascii="Times New Roman" w:eastAsia="Times New Roman" w:hAnsi="Times New Roman" w:cs="Times New Roman"/>
          <w:color w:val="333333"/>
          <w:sz w:val="27"/>
          <w:szCs w:val="27"/>
        </w:rPr>
      </w:pPr>
      <w:ins w:id="527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 xml:space="preserve">Hello World Spring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Jmstemplate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 xml:space="preserve"> Example</w:t>
        </w:r>
      </w:ins>
    </w:p>
    <w:p w:rsidR="005C4552" w:rsidRPr="005C4552" w:rsidRDefault="005C4552" w:rsidP="005C4552">
      <w:pPr>
        <w:spacing w:after="0" w:line="300" w:lineRule="atLeast"/>
        <w:rPr>
          <w:ins w:id="528" w:author="Unknown"/>
          <w:rFonts w:ascii="Times New Roman" w:eastAsia="Times New Roman" w:hAnsi="Times New Roman" w:cs="Times New Roman"/>
          <w:color w:val="555555"/>
          <w:sz w:val="21"/>
          <w:szCs w:val="21"/>
        </w:rPr>
      </w:pPr>
      <w:ins w:id="529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"http://www.technicalkeeda.com/spring/spring-email-velocity-template-example"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</w:ins>
    </w:p>
    <w:p w:rsidR="005C4552" w:rsidRPr="005C4552" w:rsidRDefault="005C4552" w:rsidP="005C4552">
      <w:pPr>
        <w:spacing w:after="75" w:line="450" w:lineRule="atLeast"/>
        <w:outlineLvl w:val="2"/>
        <w:rPr>
          <w:ins w:id="530" w:author="Unknown"/>
          <w:rFonts w:ascii="Times New Roman" w:eastAsia="Times New Roman" w:hAnsi="Times New Roman" w:cs="Times New Roman"/>
          <w:color w:val="333333"/>
          <w:sz w:val="27"/>
          <w:szCs w:val="27"/>
        </w:rPr>
      </w:pPr>
      <w:ins w:id="531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Spring Email Velocity Template Example</w:t>
        </w:r>
      </w:ins>
    </w:p>
    <w:p w:rsidR="005C4552" w:rsidRPr="005C4552" w:rsidRDefault="005C4552" w:rsidP="005C4552">
      <w:pPr>
        <w:spacing w:line="300" w:lineRule="atLeast"/>
        <w:rPr>
          <w:ins w:id="532" w:author="Unknown"/>
          <w:rFonts w:ascii="Helvetica" w:eastAsia="Times New Roman" w:hAnsi="Helvetica" w:cs="Helvetica"/>
          <w:color w:val="333333"/>
          <w:sz w:val="21"/>
          <w:szCs w:val="21"/>
        </w:rPr>
      </w:pPr>
      <w:ins w:id="533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</w:ins>
    </w:p>
    <w:p w:rsidR="005C4552" w:rsidRPr="005C4552" w:rsidRDefault="005C4552" w:rsidP="005C4552">
      <w:pPr>
        <w:shd w:val="clear" w:color="auto" w:fill="F5F5F5"/>
        <w:spacing w:before="300" w:after="150" w:line="450" w:lineRule="atLeast"/>
        <w:outlineLvl w:val="2"/>
        <w:rPr>
          <w:ins w:id="534" w:author="Unknown"/>
          <w:rFonts w:ascii="Helvetica" w:eastAsia="Times New Roman" w:hAnsi="Helvetica" w:cs="Helvetica"/>
          <w:color w:val="333333"/>
          <w:sz w:val="27"/>
          <w:szCs w:val="27"/>
        </w:rPr>
      </w:pPr>
      <w:ins w:id="535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</w:rPr>
          <w:t>Comments</w:t>
        </w:r>
      </w:ins>
    </w:p>
    <w:p w:rsidR="005C4552" w:rsidRPr="005C4552" w:rsidRDefault="005C4552" w:rsidP="005C45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5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C4552" w:rsidRPr="005C4552" w:rsidRDefault="005C4552" w:rsidP="005C4552">
      <w:pPr>
        <w:shd w:val="clear" w:color="auto" w:fill="F5F5F5"/>
        <w:spacing w:after="270" w:line="300" w:lineRule="atLeast"/>
        <w:rPr>
          <w:ins w:id="536" w:author="Unknown"/>
          <w:rFonts w:ascii="Helvetica" w:eastAsia="Times New Roman" w:hAnsi="Helvetica" w:cs="Helvetica"/>
          <w:color w:val="333333"/>
          <w:sz w:val="21"/>
          <w:szCs w:val="21"/>
        </w:rPr>
      </w:pPr>
      <w:ins w:id="537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object w:dxaOrig="1440" w:dyaOrig="1440">
            <v:shape id="_x0000_i1074" type="#_x0000_t75" style="width:60.75pt;height:18pt" o:ole="">
              <v:imagedata r:id="rId7" o:title=""/>
            </v:shape>
            <w:control r:id="rId13" w:name="DefaultOcxName1" w:shapeid="_x0000_i1074"/>
          </w:object>
        </w:r>
      </w:ins>
    </w:p>
    <w:p w:rsidR="005C4552" w:rsidRPr="005C4552" w:rsidRDefault="005C4552" w:rsidP="005C4552">
      <w:pPr>
        <w:shd w:val="clear" w:color="auto" w:fill="F5F5F5"/>
        <w:spacing w:after="270" w:line="300" w:lineRule="atLeast"/>
        <w:rPr>
          <w:ins w:id="538" w:author="Unknown"/>
          <w:rFonts w:ascii="Helvetica" w:eastAsia="Times New Roman" w:hAnsi="Helvetica" w:cs="Helvetica"/>
          <w:color w:val="333333"/>
          <w:sz w:val="21"/>
          <w:szCs w:val="21"/>
        </w:rPr>
      </w:pPr>
      <w:ins w:id="539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object w:dxaOrig="1440" w:dyaOrig="1440">
            <v:shape id="_x0000_i1073" type="#_x0000_t75" style="width:60.75pt;height:18pt" o:ole="">
              <v:imagedata r:id="rId7" o:title=""/>
            </v:shape>
            <w:control r:id="rId14" w:name="DefaultOcxName2" w:shapeid="_x0000_i1073"/>
          </w:object>
        </w:r>
      </w:ins>
    </w:p>
    <w:p w:rsidR="005C4552" w:rsidRPr="005C4552" w:rsidRDefault="005C4552" w:rsidP="005C4552">
      <w:pPr>
        <w:shd w:val="clear" w:color="auto" w:fill="F5F5F5"/>
        <w:spacing w:after="270" w:line="300" w:lineRule="atLeast"/>
        <w:rPr>
          <w:ins w:id="540" w:author="Unknown"/>
          <w:rFonts w:ascii="Helvetica" w:eastAsia="Times New Roman" w:hAnsi="Helvetica" w:cs="Helvetica"/>
          <w:color w:val="333333"/>
          <w:sz w:val="21"/>
          <w:szCs w:val="21"/>
        </w:rPr>
      </w:pPr>
      <w:ins w:id="541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object w:dxaOrig="1440" w:dyaOrig="1440">
            <v:shape id="_x0000_i1072" type="#_x0000_t75" style="width:60.75pt;height:18pt" o:ole="">
              <v:imagedata r:id="rId7" o:title=""/>
            </v:shape>
            <w:control r:id="rId15" w:name="DefaultOcxName3" w:shapeid="_x0000_i1072"/>
          </w:object>
        </w:r>
      </w:ins>
    </w:p>
    <w:p w:rsidR="005C4552" w:rsidRPr="005C4552" w:rsidRDefault="005C4552" w:rsidP="005C4552">
      <w:pPr>
        <w:shd w:val="clear" w:color="auto" w:fill="F5F5F5"/>
        <w:spacing w:after="270" w:line="300" w:lineRule="atLeast"/>
        <w:rPr>
          <w:ins w:id="542" w:author="Unknown"/>
          <w:rFonts w:ascii="Helvetica" w:eastAsia="Times New Roman" w:hAnsi="Helvetica" w:cs="Helvetica"/>
          <w:color w:val="333333"/>
          <w:sz w:val="21"/>
          <w:szCs w:val="21"/>
        </w:rPr>
      </w:pPr>
      <w:ins w:id="543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object w:dxaOrig="1440" w:dyaOrig="1440">
            <v:shape id="_x0000_i1071" type="#_x0000_t75" style="width:136.5pt;height:66.75pt" o:ole="">
              <v:imagedata r:id="rId16" o:title=""/>
            </v:shape>
            <w:control r:id="rId17" w:name="DefaultOcxName4" w:shapeid="_x0000_i1071"/>
          </w:object>
        </w:r>
      </w:ins>
    </w:p>
    <w:p w:rsidR="005C4552" w:rsidRPr="005C4552" w:rsidRDefault="005C4552" w:rsidP="005C4552">
      <w:pPr>
        <w:shd w:val="clear" w:color="auto" w:fill="F5F5F5"/>
        <w:spacing w:after="270" w:line="300" w:lineRule="atLeast"/>
        <w:rPr>
          <w:ins w:id="544" w:author="Unknown"/>
          <w:rFonts w:ascii="Helvetica" w:eastAsia="Times New Roman" w:hAnsi="Helvetica" w:cs="Helvetica"/>
          <w:color w:val="333333"/>
          <w:sz w:val="21"/>
          <w:szCs w:val="21"/>
        </w:rPr>
      </w:pPr>
      <w:ins w:id="545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lastRenderedPageBreak/>
          <w:object w:dxaOrig="1440" w:dyaOrig="1440">
            <v:shape id="_x0000_i1070" type="#_x0000_t75" style="width:45.75pt;height:22.5pt" o:ole="">
              <v:imagedata r:id="rId18" o:title=""/>
            </v:shape>
            <w:control r:id="rId19" w:name="DefaultOcxName5" w:shapeid="_x0000_i1070"/>
          </w:objec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15"/>
          </w:rPr>
          <w:t> 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15"/>
          </w:rPr>
          <w:t>by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15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"http://www.htmlcommentbox.com/" \t "_blank"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  <w:r w:rsidRPr="005C4552">
          <w:rPr>
            <w:rFonts w:ascii="Helvetica" w:eastAsia="Times New Roman" w:hAnsi="Helvetica" w:cs="Helvetica"/>
            <w:color w:val="FFFFFF"/>
            <w:sz w:val="21"/>
            <w:u w:val="single"/>
          </w:rPr>
          <w:t>Html Comment Box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15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15"/>
            <w:szCs w:val="15"/>
          </w:rPr>
          <w:object w:dxaOrig="1440" w:dyaOrig="1440">
            <v:shape id="_x0000_i1069" type="#_x0000_t75" style="width:20.25pt;height:18pt" o:ole="">
              <v:imagedata r:id="rId20" o:title=""/>
            </v:shape>
            <w:control r:id="rId21" w:name="DefaultOcxName6" w:shapeid="_x0000_i1069"/>
          </w:object>
        </w:r>
        <w:r w:rsidRPr="005C4552">
          <w:rPr>
            <w:rFonts w:ascii="Helvetica" w:eastAsia="Times New Roman" w:hAnsi="Helvetica" w:cs="Helvetica"/>
            <w:color w:val="333333"/>
            <w:sz w:val="15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15"/>
            <w:szCs w:val="15"/>
          </w:rPr>
          <w:t>email me replies</w:t>
        </w:r>
      </w:ins>
    </w:p>
    <w:p w:rsidR="005C4552" w:rsidRPr="005C4552" w:rsidRDefault="005C4552" w:rsidP="005C4552">
      <w:pPr>
        <w:shd w:val="clear" w:color="auto" w:fill="F5F5F5"/>
        <w:spacing w:after="270" w:line="300" w:lineRule="atLeast"/>
        <w:rPr>
          <w:ins w:id="546" w:author="Unknown"/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428BCA"/>
          <w:sz w:val="18"/>
          <w:szCs w:val="18"/>
        </w:rPr>
        <w:drawing>
          <wp:inline distT="0" distB="0" distL="0" distR="0">
            <wp:extent cx="152400" cy="152400"/>
            <wp:effectExtent l="19050" t="0" r="0" b="0"/>
            <wp:docPr id="5" name="Picture 5" descr="[login]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login]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547" w:author="Unknown">
        <w:r w:rsidRPr="005C4552">
          <w:rPr>
            <w:rFonts w:ascii="Helvetica" w:eastAsia="Times New Roman" w:hAnsi="Helvetica" w:cs="Helvetica"/>
            <w:color w:val="333333"/>
            <w:sz w:val="18"/>
            <w:szCs w:val="18"/>
          </w:rPr>
          <w:t> </w:t>
        </w:r>
      </w:ins>
    </w:p>
    <w:p w:rsidR="005C4552" w:rsidRPr="005C4552" w:rsidRDefault="005C4552" w:rsidP="005C45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5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C4552" w:rsidRPr="005C4552" w:rsidRDefault="005C4552" w:rsidP="005C4552">
      <w:pPr>
        <w:shd w:val="clear" w:color="auto" w:fill="F5F5F5"/>
        <w:spacing w:after="0" w:line="300" w:lineRule="atLeast"/>
        <w:rPr>
          <w:ins w:id="548" w:author="Unknown"/>
          <w:rFonts w:ascii="Helvetica" w:eastAsia="Times New Roman" w:hAnsi="Helvetica" w:cs="Helvetica"/>
          <w:color w:val="333333"/>
          <w:sz w:val="21"/>
          <w:szCs w:val="21"/>
        </w:rPr>
      </w:pPr>
      <w:ins w:id="549" w:author="Unknown">
        <w:r w:rsidRPr="005C4552">
          <w:rPr>
            <w:rFonts w:ascii="Helvetica" w:eastAsia="Times New Roman" w:hAnsi="Helvetica" w:cs="Helvetica"/>
            <w:color w:val="333333"/>
            <w:sz w:val="21"/>
          </w:rPr>
          <w:t>(Feb 3, 2015) </w:t>
        </w:r>
        <w:proofErr w:type="spellStart"/>
        <w:r w:rsidRPr="005C4552">
          <w:rPr>
            <w:rFonts w:ascii="Helvetica" w:eastAsia="Times New Roman" w:hAnsi="Helvetica" w:cs="Helvetica"/>
            <w:b/>
            <w:bCs/>
            <w:color w:val="333333"/>
            <w:sz w:val="21"/>
          </w:rPr>
          <w:t>mangita</w:t>
        </w:r>
        <w:proofErr w:type="spellEnd"/>
        <w:r w:rsidRPr="005C4552">
          <w:rPr>
            <w:rFonts w:ascii="Helvetica" w:eastAsia="Times New Roman" w:hAnsi="Helvetica" w:cs="Helvetica"/>
            <w:b/>
            <w:bCs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said:</w:t>
        </w:r>
      </w:ins>
    </w:p>
    <w:p w:rsidR="005C4552" w:rsidRPr="005C4552" w:rsidRDefault="005C4552" w:rsidP="005C4552">
      <w:pPr>
        <w:shd w:val="clear" w:color="auto" w:fill="F5F5F5"/>
        <w:spacing w:after="0" w:line="300" w:lineRule="atLeast"/>
        <w:rPr>
          <w:ins w:id="550" w:author="Unknown"/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effectExtent l="19050" t="0" r="0" b="0"/>
            <wp:wrapSquare wrapText="bothSides"/>
            <wp:docPr id="4" name="Picture 2" descr="http://www.gravatar.com/avatar/64a5dd6879ece9ea40b6aac4fb22cc53?s=40&amp;d=https%3A%2F%2Fwww.htmlcommentbox.com%2Fstatic%2Fimages%2Fgrav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ravatar.com/avatar/64a5dd6879ece9ea40b6aac4fb22cc53?s=40&amp;d=https%3A%2F%2Fwww.htmlcommentbox.com%2Fstatic%2Fimages%2Fgravata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ins w:id="551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Could not resolve view with name '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pdfView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' in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servlet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with name '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dispatcherServlet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'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i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get this error massage</w:t>
        </w:r>
      </w:ins>
    </w:p>
    <w:p w:rsidR="005C4552" w:rsidRPr="005C4552" w:rsidRDefault="005C4552" w:rsidP="005C4552">
      <w:pPr>
        <w:shd w:val="clear" w:color="auto" w:fill="F5F5F5"/>
        <w:spacing w:after="0" w:line="300" w:lineRule="atLeast"/>
        <w:rPr>
          <w:ins w:id="552" w:author="Unknown"/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428BCA"/>
          <w:sz w:val="21"/>
          <w:szCs w:val="21"/>
        </w:rPr>
        <w:drawing>
          <wp:inline distT="0" distB="0" distL="0" distR="0">
            <wp:extent cx="95250" cy="114300"/>
            <wp:effectExtent l="19050" t="0" r="0" b="0"/>
            <wp:docPr id="6" name="Picture 6" descr="http://www.htmlcommentbox.com/static/images/fla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tmlcommentbox.com/static/images/flag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553" w:author="Unknown"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</w:ins>
      <w:r>
        <w:rPr>
          <w:rFonts w:ascii="Helvetica" w:eastAsia="Times New Roman" w:hAnsi="Helvetica" w:cs="Helvetica"/>
          <w:noProof/>
          <w:color w:val="428BCA"/>
          <w:sz w:val="21"/>
          <w:szCs w:val="21"/>
        </w:rPr>
        <w:drawing>
          <wp:inline distT="0" distB="0" distL="0" distR="0">
            <wp:extent cx="114300" cy="114300"/>
            <wp:effectExtent l="19050" t="0" r="0" b="0"/>
            <wp:docPr id="7" name="Picture 7" descr="http://www.htmlcommentbox.com/static/images/like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tmlcommentbox.com/static/images/like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554" w:author="Unknown"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</w:ins>
      <w:r>
        <w:rPr>
          <w:rFonts w:ascii="Helvetica" w:eastAsia="Times New Roman" w:hAnsi="Helvetica" w:cs="Helvetica"/>
          <w:noProof/>
          <w:color w:val="428BCA"/>
          <w:sz w:val="21"/>
          <w:szCs w:val="21"/>
        </w:rPr>
        <w:drawing>
          <wp:inline distT="0" distB="0" distL="0" distR="0">
            <wp:extent cx="114300" cy="104775"/>
            <wp:effectExtent l="19050" t="0" r="0" b="0"/>
            <wp:docPr id="8" name="Picture 8" descr="http://www.htmlcommentbox.com/static/images/reply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tmlcommentbox.com/static/images/reply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52" w:rsidRPr="005C4552" w:rsidRDefault="005C4552" w:rsidP="005C4552">
      <w:pPr>
        <w:shd w:val="clear" w:color="auto" w:fill="F5F5F5"/>
        <w:spacing w:line="300" w:lineRule="atLeast"/>
        <w:rPr>
          <w:ins w:id="555" w:author="Unknown"/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428BCA"/>
          <w:sz w:val="21"/>
          <w:szCs w:val="21"/>
        </w:rPr>
        <w:drawing>
          <wp:inline distT="0" distB="0" distL="0" distR="0">
            <wp:extent cx="152400" cy="152400"/>
            <wp:effectExtent l="19050" t="0" r="0" b="0"/>
            <wp:docPr id="9" name="Picture 9" descr="rss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ss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52" w:rsidRPr="005C4552" w:rsidRDefault="005C4552" w:rsidP="005C4552">
      <w:pPr>
        <w:shd w:val="clear" w:color="auto" w:fill="F5F5F5"/>
        <w:spacing w:line="300" w:lineRule="atLeast"/>
        <w:rPr>
          <w:ins w:id="556" w:author="Unknown"/>
          <w:rFonts w:ascii="Helvetica" w:eastAsia="Times New Roman" w:hAnsi="Helvetica" w:cs="Helvetica"/>
          <w:color w:val="333333"/>
          <w:sz w:val="21"/>
          <w:szCs w:val="21"/>
        </w:rPr>
      </w:pPr>
      <w:ins w:id="557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Hi I am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"https://plus.google.com/116241548760694569961?rel=author" \o "Google Plus" \t "_blank"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  <w:r w:rsidRPr="005C4552">
          <w:rPr>
            <w:rFonts w:ascii="Helvetica" w:eastAsia="Times New Roman" w:hAnsi="Helvetica" w:cs="Helvetica"/>
            <w:color w:val="428BCA"/>
            <w:sz w:val="21"/>
            <w:u w:val="single"/>
          </w:rPr>
          <w:t>Yashwant Chavan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founder of www.technicalkeeda.com, Purpose of this website to share the programming knowledge in the form 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post ,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 blogs and articles.</w:t>
        </w:r>
      </w:ins>
    </w:p>
    <w:p w:rsidR="005C4552" w:rsidRPr="005C4552" w:rsidRDefault="005C4552" w:rsidP="005C4552">
      <w:pPr>
        <w:shd w:val="clear" w:color="auto" w:fill="2A2A2A"/>
        <w:spacing w:before="300" w:after="150" w:line="450" w:lineRule="atLeast"/>
        <w:outlineLvl w:val="1"/>
        <w:rPr>
          <w:ins w:id="558" w:author="Unknown"/>
          <w:rFonts w:ascii="Helvetica" w:eastAsia="Times New Roman" w:hAnsi="Helvetica" w:cs="Helvetica"/>
          <w:color w:val="FFFFFF"/>
          <w:sz w:val="36"/>
          <w:szCs w:val="36"/>
        </w:rPr>
      </w:pPr>
      <w:ins w:id="559" w:author="Unknown">
        <w:r w:rsidRPr="005C4552">
          <w:rPr>
            <w:rFonts w:ascii="Helvetica" w:eastAsia="Times New Roman" w:hAnsi="Helvetica" w:cs="Helvetica"/>
            <w:color w:val="FFFFFF"/>
            <w:sz w:val="36"/>
            <w:szCs w:val="36"/>
          </w:rPr>
          <w:t>Latest Updates</w:t>
        </w:r>
      </w:ins>
    </w:p>
    <w:p w:rsidR="005C4552" w:rsidRPr="005C4552" w:rsidRDefault="005C4552" w:rsidP="005C4552">
      <w:pPr>
        <w:shd w:val="clear" w:color="auto" w:fill="2A2A2A"/>
        <w:spacing w:after="150" w:line="300" w:lineRule="atLeast"/>
        <w:rPr>
          <w:ins w:id="560" w:author="Unknown"/>
          <w:rFonts w:ascii="Helvetica" w:eastAsia="Times New Roman" w:hAnsi="Helvetica" w:cs="Helvetica"/>
          <w:color w:val="FFFFFF"/>
          <w:sz w:val="21"/>
          <w:szCs w:val="21"/>
        </w:rPr>
      </w:pPr>
      <w:ins w:id="561" w:author="Unknown">
        <w:r w:rsidRPr="005C4552">
          <w:rPr>
            <w:rFonts w:ascii="Helvetica" w:eastAsia="Times New Roman" w:hAnsi="Helvetica" w:cs="Helvetica"/>
            <w:color w:val="FFFFFF"/>
            <w:sz w:val="21"/>
            <w:szCs w:val="21"/>
          </w:rPr>
          <w:t>Stay updated with latest post, articles and technical discussions.</w:t>
        </w:r>
      </w:ins>
    </w:p>
    <w:p w:rsidR="005C4552" w:rsidRPr="005C4552" w:rsidRDefault="005C4552" w:rsidP="005C4552">
      <w:pPr>
        <w:shd w:val="clear" w:color="auto" w:fill="2A2A2A"/>
        <w:spacing w:after="150" w:line="300" w:lineRule="atLeast"/>
        <w:rPr>
          <w:ins w:id="562" w:author="Unknown"/>
          <w:rFonts w:ascii="Helvetica" w:eastAsia="Times New Roman" w:hAnsi="Helvetica" w:cs="Helvetica"/>
          <w:color w:val="FFFFFF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428BCA"/>
          <w:sz w:val="21"/>
          <w:szCs w:val="21"/>
        </w:rPr>
        <w:drawing>
          <wp:inline distT="0" distB="0" distL="0" distR="0">
            <wp:extent cx="838200" cy="247650"/>
            <wp:effectExtent l="19050" t="0" r="0" b="0"/>
            <wp:docPr id="10" name="Picture 10" descr="http://feeds.feedburner.com/~fc/technicalkeeda?bg=99CCFF&amp;fg=444444&amp;anim=0&amp;label=listener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eeds.feedburner.com/~fc/technicalkeeda?bg=99CCFF&amp;fg=444444&amp;anim=0&amp;label=listener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52" w:rsidRPr="005C4552" w:rsidRDefault="005C4552" w:rsidP="005C45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5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C4552" w:rsidRPr="005C4552" w:rsidRDefault="005C4552" w:rsidP="005C4552">
      <w:pPr>
        <w:shd w:val="clear" w:color="auto" w:fill="2A2A2A"/>
        <w:spacing w:after="0" w:line="300" w:lineRule="atLeast"/>
        <w:rPr>
          <w:ins w:id="563" w:author="Unknown"/>
          <w:rFonts w:ascii="Helvetica" w:eastAsia="Times New Roman" w:hAnsi="Helvetica" w:cs="Helvetica"/>
          <w:color w:val="FFFFFF"/>
          <w:sz w:val="21"/>
          <w:szCs w:val="21"/>
        </w:rPr>
      </w:pPr>
      <w:ins w:id="564" w:author="Unknown">
        <w:r w:rsidRPr="005C4552">
          <w:rPr>
            <w:rFonts w:ascii="Helvetica" w:eastAsia="Times New Roman" w:hAnsi="Helvetica" w:cs="Helvetica"/>
            <w:color w:val="FFFFFF"/>
            <w:sz w:val="21"/>
            <w:szCs w:val="21"/>
          </w:rPr>
          <w:object w:dxaOrig="1440" w:dyaOrig="1440">
            <v:shape id="_x0000_i1068" type="#_x0000_t75" style="width:60.75pt;height:18pt" o:ole="">
              <v:imagedata r:id="rId7" o:title=""/>
            </v:shape>
            <w:control r:id="rId35" w:name="DefaultOcxName7" w:shapeid="_x0000_i1068"/>
          </w:object>
        </w:r>
        <w:r w:rsidRPr="005C4552">
          <w:rPr>
            <w:rFonts w:ascii="Helvetica" w:eastAsia="Times New Roman" w:hAnsi="Helvetica" w:cs="Helvetica"/>
            <w:color w:val="FFFFFF"/>
            <w:sz w:val="21"/>
            <w:szCs w:val="21"/>
          </w:rPr>
          <w:object w:dxaOrig="1440" w:dyaOrig="1440">
            <v:shape id="_x0000_i1067" type="#_x0000_t75" style="width:49.5pt;height:22.5pt" o:ole="">
              <v:imagedata r:id="rId36" o:title=""/>
            </v:shape>
            <w:control r:id="rId37" w:name="DefaultOcxName8" w:shapeid="_x0000_i1067"/>
          </w:object>
        </w:r>
      </w:ins>
    </w:p>
    <w:p w:rsidR="005C4552" w:rsidRPr="005C4552" w:rsidRDefault="005C4552" w:rsidP="005C455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5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C4552" w:rsidRPr="005C4552" w:rsidRDefault="005C4552" w:rsidP="005C4552">
      <w:pPr>
        <w:spacing w:before="300" w:after="150" w:line="450" w:lineRule="atLeast"/>
        <w:outlineLvl w:val="2"/>
        <w:rPr>
          <w:ins w:id="565" w:author="Unknown"/>
          <w:rFonts w:ascii="Helvetica" w:eastAsia="Times New Roman" w:hAnsi="Helvetica" w:cs="Helvetica"/>
          <w:color w:val="333333"/>
          <w:sz w:val="27"/>
          <w:szCs w:val="27"/>
        </w:rPr>
      </w:pPr>
      <w:ins w:id="566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</w:rPr>
          <w:t>Most Popular Articles</w:t>
        </w:r>
      </w:ins>
    </w:p>
    <w:p w:rsidR="005C4552" w:rsidRPr="005C4552" w:rsidRDefault="005C4552" w:rsidP="005C4552">
      <w:pPr>
        <w:spacing w:before="300" w:after="300" w:line="300" w:lineRule="atLeast"/>
        <w:rPr>
          <w:ins w:id="567" w:author="Unknown"/>
          <w:rFonts w:ascii="Helvetica" w:eastAsia="Times New Roman" w:hAnsi="Helvetica" w:cs="Helvetica"/>
          <w:color w:val="333333"/>
          <w:sz w:val="21"/>
          <w:szCs w:val="21"/>
        </w:rPr>
      </w:pPr>
      <w:ins w:id="568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pict>
            <v:rect id="_x0000_i1035" style="width:0;height:0" o:hralign="center" o:hrstd="t" o:hr="t" fillcolor="#a0a0a0" stroked="f"/>
          </w:pict>
        </w:r>
      </w:ins>
    </w:p>
    <w:p w:rsidR="005C4552" w:rsidRPr="005C4552" w:rsidRDefault="005C4552" w:rsidP="005C4552">
      <w:pPr>
        <w:spacing w:before="300" w:after="0" w:line="300" w:lineRule="atLeast"/>
        <w:rPr>
          <w:ins w:id="569" w:author="Unknown"/>
          <w:rFonts w:ascii="Times New Roman" w:eastAsia="Times New Roman" w:hAnsi="Times New Roman" w:cs="Times New Roman"/>
          <w:color w:val="FFFFFF"/>
          <w:sz w:val="24"/>
          <w:szCs w:val="24"/>
          <w:bdr w:val="single" w:sz="6" w:space="8" w:color="428BCA" w:frame="1"/>
          <w:shd w:val="clear" w:color="auto" w:fill="428BCA"/>
        </w:rPr>
      </w:pPr>
      <w:ins w:id="570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"http://www.technicalkeeda.com/details/jquery-form-validation-example"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</w:ins>
    </w:p>
    <w:p w:rsidR="005C4552" w:rsidRPr="005C4552" w:rsidRDefault="005C4552" w:rsidP="005C4552">
      <w:pPr>
        <w:spacing w:after="75" w:line="450" w:lineRule="atLeast"/>
        <w:outlineLvl w:val="2"/>
        <w:rPr>
          <w:ins w:id="571" w:author="Unknown"/>
          <w:rFonts w:ascii="Times New Roman" w:eastAsia="Times New Roman" w:hAnsi="Times New Roman" w:cs="Times New Roman"/>
          <w:sz w:val="27"/>
          <w:szCs w:val="27"/>
        </w:rPr>
      </w:pPr>
      <w:proofErr w:type="spellStart"/>
      <w:ins w:id="572" w:author="Unknown">
        <w:r w:rsidRPr="005C4552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428BCA" w:frame="1"/>
            <w:shd w:val="clear" w:color="auto" w:fill="428BCA"/>
          </w:rPr>
          <w:t>Jquery</w:t>
        </w:r>
        <w:proofErr w:type="spellEnd"/>
        <w:r w:rsidRPr="005C4552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428BCA" w:frame="1"/>
            <w:shd w:val="clear" w:color="auto" w:fill="428BCA"/>
          </w:rPr>
          <w:t xml:space="preserve"> Form Validation Example</w:t>
        </w:r>
      </w:ins>
    </w:p>
    <w:p w:rsidR="005C4552" w:rsidRPr="005C4552" w:rsidRDefault="005C4552" w:rsidP="005C4552">
      <w:pPr>
        <w:spacing w:after="0" w:line="240" w:lineRule="auto"/>
        <w:rPr>
          <w:ins w:id="573" w:author="Unknown"/>
          <w:rFonts w:ascii="Helvetica" w:eastAsia="Times New Roman" w:hAnsi="Helvetica" w:cs="Helvetica"/>
          <w:color w:val="E1EDF7"/>
          <w:sz w:val="21"/>
          <w:szCs w:val="21"/>
          <w:bdr w:val="single" w:sz="6" w:space="8" w:color="428BCA" w:frame="1"/>
          <w:shd w:val="clear" w:color="auto" w:fill="428BCA"/>
        </w:rPr>
      </w:pPr>
      <w:ins w:id="574" w:author="Unknown">
        <w:r w:rsidRPr="005C4552">
          <w:rPr>
            <w:rFonts w:ascii="Helvetica" w:eastAsia="Times New Roman" w:hAnsi="Helvetica" w:cs="Helvetica"/>
            <w:color w:val="E1EDF7"/>
            <w:sz w:val="21"/>
            <w:szCs w:val="21"/>
            <w:bdr w:val="single" w:sz="6" w:space="8" w:color="428BCA" w:frame="1"/>
            <w:shd w:val="clear" w:color="auto" w:fill="428BCA"/>
          </w:rPr>
          <w:t xml:space="preserve">Learn How to Validate Form Using </w:t>
        </w:r>
        <w:proofErr w:type="spellStart"/>
        <w:r w:rsidRPr="005C4552">
          <w:rPr>
            <w:rFonts w:ascii="Helvetica" w:eastAsia="Times New Roman" w:hAnsi="Helvetica" w:cs="Helvetica"/>
            <w:color w:val="E1EDF7"/>
            <w:sz w:val="21"/>
            <w:szCs w:val="21"/>
            <w:bdr w:val="single" w:sz="6" w:space="8" w:color="428BCA" w:frame="1"/>
            <w:shd w:val="clear" w:color="auto" w:fill="428BCA"/>
          </w:rPr>
          <w:t>Jquery</w:t>
        </w:r>
        <w:proofErr w:type="spellEnd"/>
        <w:r w:rsidRPr="005C4552">
          <w:rPr>
            <w:rFonts w:ascii="Helvetica" w:eastAsia="Times New Roman" w:hAnsi="Helvetica" w:cs="Helvetica"/>
            <w:color w:val="E1EDF7"/>
            <w:sz w:val="21"/>
            <w:szCs w:val="21"/>
            <w:bdr w:val="single" w:sz="6" w:space="8" w:color="428BCA" w:frame="1"/>
            <w:shd w:val="clear" w:color="auto" w:fill="428BCA"/>
          </w:rPr>
          <w:t xml:space="preserve">, Custom </w:t>
        </w:r>
        <w:proofErr w:type="spellStart"/>
        <w:r w:rsidRPr="005C4552">
          <w:rPr>
            <w:rFonts w:ascii="Helvetica" w:eastAsia="Times New Roman" w:hAnsi="Helvetica" w:cs="Helvetica"/>
            <w:color w:val="E1EDF7"/>
            <w:sz w:val="21"/>
            <w:szCs w:val="21"/>
            <w:bdr w:val="single" w:sz="6" w:space="8" w:color="428BCA" w:frame="1"/>
            <w:shd w:val="clear" w:color="auto" w:fill="428BCA"/>
          </w:rPr>
          <w:t>Validtor</w:t>
        </w:r>
        <w:proofErr w:type="spellEnd"/>
        <w:r w:rsidRPr="005C4552">
          <w:rPr>
            <w:rFonts w:ascii="Helvetica" w:eastAsia="Times New Roman" w:hAnsi="Helvetica" w:cs="Helvetica"/>
            <w:color w:val="E1EDF7"/>
            <w:sz w:val="21"/>
            <w:szCs w:val="21"/>
            <w:bdr w:val="single" w:sz="6" w:space="8" w:color="428BCA" w:frame="1"/>
            <w:shd w:val="clear" w:color="auto" w:fill="428BCA"/>
          </w:rPr>
          <w:t xml:space="preserve"> Example...</w:t>
        </w:r>
      </w:ins>
    </w:p>
    <w:p w:rsidR="005C4552" w:rsidRPr="005C4552" w:rsidRDefault="005C4552" w:rsidP="005C4552">
      <w:pPr>
        <w:spacing w:after="0" w:line="300" w:lineRule="atLeast"/>
        <w:rPr>
          <w:ins w:id="575" w:author="Unknown"/>
          <w:rFonts w:ascii="Times New Roman" w:eastAsia="Times New Roman" w:hAnsi="Times New Roman" w:cs="Times New Roman"/>
          <w:color w:val="555555"/>
          <w:sz w:val="24"/>
          <w:szCs w:val="24"/>
          <w:bdr w:val="single" w:sz="6" w:space="8" w:color="DDDDDD" w:frame="1"/>
          <w:shd w:val="clear" w:color="auto" w:fill="FFFFFF"/>
        </w:rPr>
      </w:pPr>
      <w:ins w:id="576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"http://www.technicalkeeda.com/details/how-to-sort-collection-using-comparable-and-comparator-in-java"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</w:ins>
    </w:p>
    <w:p w:rsidR="005C4552" w:rsidRPr="005C4552" w:rsidRDefault="005C4552" w:rsidP="005C4552">
      <w:pPr>
        <w:spacing w:after="75" w:line="450" w:lineRule="atLeast"/>
        <w:outlineLvl w:val="2"/>
        <w:rPr>
          <w:ins w:id="577" w:author="Unknown"/>
          <w:rFonts w:ascii="Times New Roman" w:eastAsia="Times New Roman" w:hAnsi="Times New Roman" w:cs="Times New Roman"/>
          <w:color w:val="333333"/>
          <w:sz w:val="27"/>
          <w:szCs w:val="27"/>
        </w:rPr>
      </w:pPr>
      <w:ins w:id="578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Sort collection in Java using comparable and comparator</w:t>
        </w:r>
      </w:ins>
    </w:p>
    <w:p w:rsidR="005C4552" w:rsidRPr="005C4552" w:rsidRDefault="005C4552" w:rsidP="005C4552">
      <w:pPr>
        <w:spacing w:after="0" w:line="240" w:lineRule="auto"/>
        <w:rPr>
          <w:ins w:id="579" w:author="Unknown"/>
          <w:rFonts w:ascii="Helvetica" w:eastAsia="Times New Roman" w:hAnsi="Helvetica" w:cs="Helvetica"/>
          <w:color w:val="555555"/>
          <w:sz w:val="21"/>
          <w:szCs w:val="21"/>
          <w:bdr w:val="single" w:sz="6" w:space="8" w:color="DDDDDD" w:frame="1"/>
          <w:shd w:val="clear" w:color="auto" w:fill="FFFFFF"/>
        </w:rPr>
      </w:pPr>
      <w:ins w:id="580" w:author="Unknown"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>Let have quick look on sorting technique in java, Using inbuilt sorting API and own customization sorting...</w:t>
        </w:r>
      </w:ins>
    </w:p>
    <w:p w:rsidR="005C4552" w:rsidRPr="005C4552" w:rsidRDefault="005C4552" w:rsidP="005C4552">
      <w:pPr>
        <w:spacing w:after="0" w:line="300" w:lineRule="atLeast"/>
        <w:rPr>
          <w:ins w:id="581" w:author="Unknown"/>
          <w:rFonts w:ascii="Times New Roman" w:eastAsia="Times New Roman" w:hAnsi="Times New Roman" w:cs="Times New Roman"/>
          <w:color w:val="555555"/>
          <w:sz w:val="24"/>
          <w:szCs w:val="24"/>
        </w:rPr>
      </w:pPr>
      <w:ins w:id="582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"http://www.technicalkeeda.com/jquery/spring-framework-jquery-ajax-request-and-json-response-example"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</w:ins>
    </w:p>
    <w:p w:rsidR="005C4552" w:rsidRPr="005C4552" w:rsidRDefault="005C4552" w:rsidP="005C4552">
      <w:pPr>
        <w:spacing w:after="75" w:line="450" w:lineRule="atLeast"/>
        <w:outlineLvl w:val="2"/>
        <w:rPr>
          <w:ins w:id="583" w:author="Unknown"/>
          <w:rFonts w:ascii="Times New Roman" w:eastAsia="Times New Roman" w:hAnsi="Times New Roman" w:cs="Times New Roman"/>
          <w:color w:val="333333"/>
          <w:sz w:val="27"/>
          <w:szCs w:val="27"/>
        </w:rPr>
      </w:pPr>
      <w:ins w:id="584" w:author="Unknown"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 xml:space="preserve">Spring Framework +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Jquery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 xml:space="preserve"> Ajax Request and 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>Json</w:t>
        </w:r>
        <w:proofErr w:type="spellEnd"/>
        <w:r w:rsidRPr="005C4552">
          <w:rPr>
            <w:rFonts w:ascii="Helvetica" w:eastAsia="Times New Roman" w:hAnsi="Helvetica" w:cs="Helvetica"/>
            <w:color w:val="333333"/>
            <w:sz w:val="27"/>
            <w:szCs w:val="27"/>
            <w:bdr w:val="single" w:sz="6" w:space="8" w:color="DDDDDD" w:frame="1"/>
            <w:shd w:val="clear" w:color="auto" w:fill="FFFFFF"/>
          </w:rPr>
          <w:t xml:space="preserve"> Response Example</w:t>
        </w:r>
      </w:ins>
    </w:p>
    <w:p w:rsidR="005C4552" w:rsidRPr="005C4552" w:rsidRDefault="005C4552" w:rsidP="005C4552">
      <w:pPr>
        <w:spacing w:after="0" w:line="240" w:lineRule="auto"/>
        <w:rPr>
          <w:ins w:id="585" w:author="Unknown"/>
          <w:rFonts w:ascii="Helvetica" w:eastAsia="Times New Roman" w:hAnsi="Helvetica" w:cs="Helvetica"/>
          <w:color w:val="555555"/>
          <w:sz w:val="21"/>
          <w:szCs w:val="21"/>
          <w:bdr w:val="single" w:sz="6" w:space="8" w:color="DDDDDD" w:frame="1"/>
          <w:shd w:val="clear" w:color="auto" w:fill="FFFFFF"/>
        </w:rPr>
      </w:pPr>
      <w:ins w:id="586" w:author="Unknown"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lastRenderedPageBreak/>
          <w:t xml:space="preserve">Spring MVC 3 and </w:t>
        </w:r>
        <w:proofErr w:type="spellStart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>JQuery</w:t>
        </w:r>
        <w:proofErr w:type="spellEnd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 xml:space="preserve"> is one of the great </w:t>
        </w:r>
        <w:proofErr w:type="gramStart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>combinatio</w:t>
        </w:r>
        <w:proofErr w:type="gramEnd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 xml:space="preserve">n to perform the </w:t>
        </w:r>
        <w:proofErr w:type="spellStart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>ajax</w:t>
        </w:r>
        <w:proofErr w:type="spellEnd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 xml:space="preserve"> request and response. In this tutorial we are going to create simple Employee form and submit it to spring controller using </w:t>
        </w:r>
        <w:proofErr w:type="spellStart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>Jquery</w:t>
        </w:r>
        <w:proofErr w:type="spellEnd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 xml:space="preserve"> </w:t>
        </w:r>
        <w:proofErr w:type="spellStart"/>
        <w:proofErr w:type="gramStart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>aja</w:t>
        </w:r>
        <w:proofErr w:type="gramEnd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>x</w:t>
        </w:r>
        <w:proofErr w:type="spellEnd"/>
        <w:r w:rsidRPr="005C455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DDDDDD" w:frame="1"/>
            <w:shd w:val="clear" w:color="auto" w:fill="FFFFFF"/>
          </w:rPr>
          <w:t xml:space="preserve"> request...</w:t>
        </w:r>
      </w:ins>
    </w:p>
    <w:p w:rsidR="005C4552" w:rsidRPr="005C4552" w:rsidRDefault="005C4552" w:rsidP="005C4552">
      <w:pPr>
        <w:spacing w:line="300" w:lineRule="atLeast"/>
        <w:rPr>
          <w:ins w:id="587" w:author="Unknown"/>
          <w:rFonts w:ascii="Helvetica" w:eastAsia="Times New Roman" w:hAnsi="Helvetica" w:cs="Helvetica"/>
          <w:color w:val="333333"/>
          <w:sz w:val="21"/>
          <w:szCs w:val="21"/>
        </w:rPr>
      </w:pPr>
      <w:ins w:id="588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</w:ins>
    </w:p>
    <w:p w:rsidR="005C4552" w:rsidRPr="005C4552" w:rsidRDefault="005C4552" w:rsidP="005C4552">
      <w:pPr>
        <w:spacing w:before="300" w:after="300" w:line="300" w:lineRule="atLeast"/>
        <w:rPr>
          <w:ins w:id="589" w:author="Unknown"/>
          <w:rFonts w:ascii="Helvetica" w:eastAsia="Times New Roman" w:hAnsi="Helvetica" w:cs="Helvetica"/>
          <w:color w:val="333333"/>
          <w:sz w:val="21"/>
          <w:szCs w:val="21"/>
        </w:rPr>
      </w:pPr>
      <w:ins w:id="590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pict>
            <v:rect id="_x0000_i1036" style="width:0;height:0" o:hralign="center" o:hrstd="t" o:hr="t" fillcolor="#a0a0a0" stroked="f"/>
          </w:pict>
        </w:r>
      </w:ins>
    </w:p>
    <w:p w:rsidR="005C4552" w:rsidRPr="005C4552" w:rsidRDefault="005C4552" w:rsidP="005C4552">
      <w:pPr>
        <w:spacing w:after="150" w:line="300" w:lineRule="atLeast"/>
        <w:rPr>
          <w:ins w:id="591" w:author="Unknown"/>
          <w:rFonts w:ascii="Helvetica" w:eastAsia="Times New Roman" w:hAnsi="Helvetica" w:cs="Helvetica"/>
          <w:color w:val="333333"/>
          <w:sz w:val="21"/>
          <w:szCs w:val="21"/>
        </w:rPr>
      </w:pPr>
      <w:ins w:id="592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© technicalkeeda.com 2016</w:t>
        </w:r>
      </w:ins>
    </w:p>
    <w:p w:rsidR="005C4552" w:rsidRPr="005C4552" w:rsidRDefault="005C4552" w:rsidP="005C4552">
      <w:pPr>
        <w:spacing w:after="150" w:line="300" w:lineRule="atLeast"/>
        <w:jc w:val="center"/>
        <w:rPr>
          <w:ins w:id="593" w:author="Unknown"/>
          <w:rFonts w:ascii="Helvetica" w:eastAsia="Times New Roman" w:hAnsi="Helvetica" w:cs="Helvetica"/>
          <w:color w:val="333333"/>
          <w:sz w:val="21"/>
          <w:szCs w:val="21"/>
        </w:rPr>
      </w:pPr>
      <w:ins w:id="594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"http://www.technicalkeeda.com/aboutus" \o "About us"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  <w:r w:rsidRPr="005C4552">
          <w:rPr>
            <w:rFonts w:ascii="Helvetica" w:eastAsia="Times New Roman" w:hAnsi="Helvetica" w:cs="Helvetica"/>
            <w:color w:val="428BCA"/>
            <w:sz w:val="21"/>
            <w:u w:val="single"/>
          </w:rPr>
          <w:t>About us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 |</w:t>
        </w:r>
        <w:proofErr w:type="gram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 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proofErr w:type="gramEnd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"https://plus.google.com/101630438296976305163"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  <w:r w:rsidRPr="005C4552">
          <w:rPr>
            <w:rFonts w:ascii="Helvetica" w:eastAsia="Times New Roman" w:hAnsi="Helvetica" w:cs="Helvetica"/>
            <w:color w:val="428BCA"/>
            <w:sz w:val="21"/>
            <w:u w:val="single"/>
          </w:rPr>
          <w:t>Find us on Google+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 | </w:t>
        </w:r>
        <w:r w:rsidRPr="005C4552">
          <w:rPr>
            <w:rFonts w:ascii="Helvetica" w:eastAsia="Times New Roman" w:hAnsi="Helvetica" w:cs="Helvetica"/>
            <w:color w:val="333333"/>
            <w:sz w:val="21"/>
          </w:rPr>
          <w:t> </w:t>
        </w:r>
        <w:proofErr w:type="spellStart"/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begin"/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instrText xml:space="preserve"> HYPERLINK "http://www.technicalkeeda.com/feed" \o "Subscribe to our rss feed" \t "_blank" </w:instrTex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separate"/>
        </w:r>
        <w:r w:rsidRPr="005C4552">
          <w:rPr>
            <w:rFonts w:ascii="Helvetica" w:eastAsia="Times New Roman" w:hAnsi="Helvetica" w:cs="Helvetica"/>
            <w:color w:val="428BCA"/>
            <w:sz w:val="21"/>
            <w:u w:val="single"/>
          </w:rPr>
          <w:t>Rss</w:t>
        </w:r>
        <w:proofErr w:type="spellEnd"/>
        <w:r w:rsidRPr="005C4552">
          <w:rPr>
            <w:rFonts w:ascii="Helvetica" w:eastAsia="Times New Roman" w:hAnsi="Helvetica" w:cs="Helvetica"/>
            <w:color w:val="428BCA"/>
            <w:sz w:val="21"/>
            <w:u w:val="single"/>
          </w:rPr>
          <w:t xml:space="preserve"> Feed</w:t>
        </w:r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fldChar w:fldCharType="end"/>
        </w:r>
      </w:ins>
    </w:p>
    <w:p w:rsidR="005C4552" w:rsidRPr="005C4552" w:rsidRDefault="005C4552" w:rsidP="005C4552">
      <w:pPr>
        <w:spacing w:after="150" w:line="300" w:lineRule="atLeast"/>
        <w:jc w:val="center"/>
        <w:rPr>
          <w:ins w:id="595" w:author="Unknown"/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ins w:id="596" w:author="Unknown">
        <w:r w:rsidRPr="005C4552">
          <w:rPr>
            <w:rFonts w:ascii="Helvetica" w:eastAsia="Times New Roman" w:hAnsi="Helvetica" w:cs="Helvetica"/>
            <w:color w:val="333333"/>
            <w:sz w:val="21"/>
            <w:szCs w:val="21"/>
          </w:rPr>
          <w:t>Loaded in 0.0092 seconds.</w:t>
        </w:r>
        <w:proofErr w:type="gramEnd"/>
      </w:ins>
    </w:p>
    <w:p w:rsidR="007D1E71" w:rsidRDefault="005C4552"/>
    <w:sectPr w:rsidR="007D1E71" w:rsidSect="0099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D77"/>
    <w:multiLevelType w:val="multilevel"/>
    <w:tmpl w:val="7F7A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14794"/>
    <w:multiLevelType w:val="multilevel"/>
    <w:tmpl w:val="6A36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2C4902"/>
    <w:multiLevelType w:val="multilevel"/>
    <w:tmpl w:val="D98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552"/>
    <w:rsid w:val="005C4552"/>
    <w:rsid w:val="007C4B37"/>
    <w:rsid w:val="00804AD7"/>
    <w:rsid w:val="00997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5A"/>
  </w:style>
  <w:style w:type="paragraph" w:styleId="Heading1">
    <w:name w:val="heading 1"/>
    <w:basedOn w:val="Normal"/>
    <w:link w:val="Heading1Char"/>
    <w:uiPriority w:val="9"/>
    <w:qFormat/>
    <w:rsid w:val="005C4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4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4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45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45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C45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552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5C455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45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455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45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4552"/>
    <w:rPr>
      <w:rFonts w:ascii="Arial" w:eastAsia="Times New Roman" w:hAnsi="Arial" w:cs="Arial"/>
      <w:vanish/>
      <w:sz w:val="16"/>
      <w:szCs w:val="16"/>
    </w:rPr>
  </w:style>
  <w:style w:type="paragraph" w:customStyle="1" w:styleId="meta">
    <w:name w:val="meta"/>
    <w:basedOn w:val="Normal"/>
    <w:rsid w:val="005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yphicon">
    <w:name w:val="glyphicon"/>
    <w:basedOn w:val="DefaultParagraphFont"/>
    <w:rsid w:val="005C4552"/>
  </w:style>
  <w:style w:type="character" w:customStyle="1" w:styleId="stfblikehcount">
    <w:name w:val="st_fblike_hcount"/>
    <w:basedOn w:val="DefaultParagraphFont"/>
    <w:rsid w:val="005C4552"/>
  </w:style>
  <w:style w:type="character" w:customStyle="1" w:styleId="stplusonehcount">
    <w:name w:val="st_plusone_hcount"/>
    <w:basedOn w:val="DefaultParagraphFont"/>
    <w:rsid w:val="005C4552"/>
  </w:style>
  <w:style w:type="character" w:customStyle="1" w:styleId="stfacebookhcount">
    <w:name w:val="st_facebook_hcount"/>
    <w:basedOn w:val="DefaultParagraphFont"/>
    <w:rsid w:val="005C4552"/>
  </w:style>
  <w:style w:type="character" w:customStyle="1" w:styleId="sttwitterhcount">
    <w:name w:val="st_twitter_hcount"/>
    <w:basedOn w:val="DefaultParagraphFont"/>
    <w:rsid w:val="005C4552"/>
  </w:style>
  <w:style w:type="paragraph" w:styleId="NormalWeb">
    <w:name w:val="Normal (Web)"/>
    <w:basedOn w:val="Normal"/>
    <w:uiPriority w:val="99"/>
    <w:semiHidden/>
    <w:unhideWhenUsed/>
    <w:rsid w:val="005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55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C4552"/>
  </w:style>
  <w:style w:type="character" w:customStyle="1" w:styleId="pln">
    <w:name w:val="pln"/>
    <w:basedOn w:val="DefaultParagraphFont"/>
    <w:rsid w:val="005C4552"/>
  </w:style>
  <w:style w:type="character" w:customStyle="1" w:styleId="atn">
    <w:name w:val="atn"/>
    <w:basedOn w:val="DefaultParagraphFont"/>
    <w:rsid w:val="005C4552"/>
  </w:style>
  <w:style w:type="character" w:customStyle="1" w:styleId="pun">
    <w:name w:val="pun"/>
    <w:basedOn w:val="DefaultParagraphFont"/>
    <w:rsid w:val="005C4552"/>
  </w:style>
  <w:style w:type="character" w:customStyle="1" w:styleId="atv">
    <w:name w:val="atv"/>
    <w:basedOn w:val="DefaultParagraphFont"/>
    <w:rsid w:val="005C4552"/>
  </w:style>
  <w:style w:type="character" w:styleId="HTMLCode">
    <w:name w:val="HTML Code"/>
    <w:basedOn w:val="DefaultParagraphFont"/>
    <w:uiPriority w:val="99"/>
    <w:semiHidden/>
    <w:unhideWhenUsed/>
    <w:rsid w:val="005C45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C4552"/>
  </w:style>
  <w:style w:type="character" w:customStyle="1" w:styleId="typ">
    <w:name w:val="typ"/>
    <w:basedOn w:val="DefaultParagraphFont"/>
    <w:rsid w:val="005C4552"/>
  </w:style>
  <w:style w:type="character" w:customStyle="1" w:styleId="lit">
    <w:name w:val="lit"/>
    <w:basedOn w:val="DefaultParagraphFont"/>
    <w:rsid w:val="005C4552"/>
  </w:style>
  <w:style w:type="character" w:customStyle="1" w:styleId="str">
    <w:name w:val="str"/>
    <w:basedOn w:val="DefaultParagraphFont"/>
    <w:rsid w:val="005C4552"/>
  </w:style>
  <w:style w:type="character" w:styleId="Strong">
    <w:name w:val="Strong"/>
    <w:basedOn w:val="DefaultParagraphFont"/>
    <w:uiPriority w:val="22"/>
    <w:qFormat/>
    <w:rsid w:val="005C4552"/>
    <w:rPr>
      <w:b/>
      <w:bCs/>
    </w:rPr>
  </w:style>
  <w:style w:type="character" w:customStyle="1" w:styleId="com">
    <w:name w:val="com"/>
    <w:basedOn w:val="DefaultParagraphFont"/>
    <w:rsid w:val="005C4552"/>
  </w:style>
  <w:style w:type="character" w:customStyle="1" w:styleId="dec">
    <w:name w:val="dec"/>
    <w:basedOn w:val="DefaultParagraphFont"/>
    <w:rsid w:val="005C4552"/>
  </w:style>
  <w:style w:type="character" w:customStyle="1" w:styleId="home-desc">
    <w:name w:val="home-desc"/>
    <w:basedOn w:val="DefaultParagraphFont"/>
    <w:rsid w:val="005C4552"/>
  </w:style>
  <w:style w:type="character" w:customStyle="1" w:styleId="date">
    <w:name w:val="date"/>
    <w:basedOn w:val="DefaultParagraphFont"/>
    <w:rsid w:val="005C4552"/>
  </w:style>
  <w:style w:type="character" w:customStyle="1" w:styleId="author">
    <w:name w:val="author"/>
    <w:basedOn w:val="DefaultParagraphFont"/>
    <w:rsid w:val="005C4552"/>
  </w:style>
  <w:style w:type="paragraph" w:customStyle="1" w:styleId="hcb-comment-tb">
    <w:name w:val="hcb-comment-tb"/>
    <w:basedOn w:val="Normal"/>
    <w:rsid w:val="005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text">
    <w:name w:val="list-group-item-text"/>
    <w:basedOn w:val="Normal"/>
    <w:rsid w:val="005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5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6380">
                  <w:marLeft w:val="0"/>
                  <w:marRight w:val="0"/>
                  <w:marTop w:val="0"/>
                  <w:marBottom w:val="300"/>
                  <w:divBdr>
                    <w:top w:val="single" w:sz="6" w:space="0" w:color="080808"/>
                    <w:left w:val="single" w:sz="6" w:space="0" w:color="080808"/>
                    <w:bottom w:val="single" w:sz="6" w:space="0" w:color="080808"/>
                    <w:right w:val="single" w:sz="6" w:space="0" w:color="080808"/>
                  </w:divBdr>
                  <w:divsChild>
                    <w:div w:id="11531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101010"/>
                        <w:left w:val="none" w:sz="0" w:space="11" w:color="101010"/>
                        <w:bottom w:val="none" w:sz="0" w:space="0" w:color="101010"/>
                        <w:right w:val="none" w:sz="0" w:space="11" w:color="101010"/>
                      </w:divBdr>
                      <w:divsChild>
                        <w:div w:id="16898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95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8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54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9147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4" w:color="E3E3E3"/>
                                <w:left w:val="single" w:sz="6" w:space="14" w:color="E3E3E3"/>
                                <w:bottom w:val="single" w:sz="6" w:space="14" w:color="E3E3E3"/>
                                <w:right w:val="single" w:sz="6" w:space="14" w:color="E3E3E3"/>
                              </w:divBdr>
                              <w:divsChild>
                                <w:div w:id="43564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6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10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16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8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5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36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9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2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4044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4" w:color="E3E3E3"/>
                                <w:left w:val="single" w:sz="6" w:space="14" w:color="E3E3E3"/>
                                <w:bottom w:val="single" w:sz="6" w:space="14" w:color="E3E3E3"/>
                                <w:right w:val="single" w:sz="6" w:space="14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7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8788">
                      <w:marLeft w:val="0"/>
                      <w:marRight w:val="0"/>
                      <w:marTop w:val="150"/>
                      <w:marBottom w:val="225"/>
                      <w:divBdr>
                        <w:top w:val="single" w:sz="6" w:space="8" w:color="E3E3E3"/>
                        <w:left w:val="single" w:sz="6" w:space="11" w:color="E3E3E3"/>
                        <w:bottom w:val="single" w:sz="6" w:space="8" w:color="E3E3E3"/>
                        <w:right w:val="single" w:sz="6" w:space="11" w:color="E3E3E3"/>
                      </w:divBdr>
                      <w:divsChild>
                        <w:div w:id="10255919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15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924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4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34" Type="http://schemas.openxmlformats.org/officeDocument/2006/relationships/image" Target="media/image14.gif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control" Target="activeX/activeX5.xml"/><Relationship Id="rId25" Type="http://schemas.openxmlformats.org/officeDocument/2006/relationships/hyperlink" Target="javascript:hcb.flag('6245727')" TargetMode="External"/><Relationship Id="rId33" Type="http://schemas.openxmlformats.org/officeDocument/2006/relationships/hyperlink" Target="http://feeds.feedburner.com/technicalkeed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yperlink" Target="javascript:hcb.reply('6245727'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chnicalkeeda.com/spring/generate-pdf-using-spring-framework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ontrol" Target="activeX/activeX9.xml"/><Relationship Id="rId5" Type="http://schemas.openxmlformats.org/officeDocument/2006/relationships/hyperlink" Target="http://www.technicalkeeda.com/tutorials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10" Type="http://schemas.openxmlformats.org/officeDocument/2006/relationships/image" Target="media/image2.png"/><Relationship Id="rId19" Type="http://schemas.openxmlformats.org/officeDocument/2006/relationships/control" Target="activeX/activeX6.xml"/><Relationship Id="rId31" Type="http://schemas.openxmlformats.org/officeDocument/2006/relationships/hyperlink" Target="http://www.htmlcommentbox.com/rss_clean?page=http%3A%2F%2Fwww.technicalkeeda.com%2Fspring%2Fgenerate-pdf-using-spring-framework&amp;opts=22494&amp;mod=$1$wq1rdBcg$z3htaHpMsih/hgfONpSR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nicalkeeda.com/spring/generate-pdf-using-spring-framework" TargetMode="External"/><Relationship Id="rId14" Type="http://schemas.openxmlformats.org/officeDocument/2006/relationships/control" Target="activeX/activeX3.xml"/><Relationship Id="rId22" Type="http://schemas.openxmlformats.org/officeDocument/2006/relationships/hyperlink" Target="https://accounts.google.com/o/oauth2/auth?scope=email&amp;state=http%3A//www.technicalkeeda.com/spring/generate-pdf-using-spring-framework&amp;redirect_uri=http%3A//www.htmlcommentbox.com%2Foauth2callback&amp;response_type=code&amp;client_id=509841468006-i7n9nufur9vg81ukmm33k0lfo3bmu0fr.apps.googleusercontent.com&amp;approval_prompt=force" TargetMode="External"/><Relationship Id="rId27" Type="http://schemas.openxmlformats.org/officeDocument/2006/relationships/hyperlink" Target="javascript:hcb.like('6245727')" TargetMode="External"/><Relationship Id="rId30" Type="http://schemas.openxmlformats.org/officeDocument/2006/relationships/image" Target="media/image12.png"/><Relationship Id="rId35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2161</Words>
  <Characters>12320</Characters>
  <Application>Microsoft Office Word</Application>
  <DocSecurity>0</DocSecurity>
  <Lines>102</Lines>
  <Paragraphs>28</Paragraphs>
  <ScaleCrop>false</ScaleCrop>
  <Company/>
  <LinksUpToDate>false</LinksUpToDate>
  <CharactersWithSpaces>14453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2016-04-26T17:43:00Z</dcterms:created>
  <dcterms:modified xsi:type="dcterms:W3CDTF">2016-04-26T17:45:00Z</dcterms:modified>
</cp:coreProperties>
</file>