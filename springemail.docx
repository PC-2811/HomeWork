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Default Extension="png" ContentType="image/png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D00" w:rsidRPr="00EB7D00" w:rsidRDefault="00EB7D00" w:rsidP="00EB7D00">
      <w:pPr>
        <w:shd w:val="clear" w:color="auto" w:fill="FFFFFF"/>
        <w:spacing w:after="0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EB7D00">
        <w:rPr>
          <w:rFonts w:ascii="Helvetica" w:eastAsia="Times New Roman" w:hAnsi="Helvetica" w:cs="Helvetica"/>
          <w:color w:val="333333"/>
          <w:sz w:val="20"/>
          <w:szCs w:val="20"/>
        </w:rPr>
        <w:fldChar w:fldCharType="begin"/>
      </w:r>
      <w:r w:rsidRPr="00EB7D00">
        <w:rPr>
          <w:rFonts w:ascii="Helvetica" w:eastAsia="Times New Roman" w:hAnsi="Helvetica" w:cs="Helvetica"/>
          <w:color w:val="333333"/>
          <w:sz w:val="20"/>
          <w:szCs w:val="20"/>
        </w:rPr>
        <w:instrText xml:space="preserve"> HYPERLINK "http://www.codejava.net/" </w:instrText>
      </w:r>
      <w:r w:rsidRPr="00EB7D00">
        <w:rPr>
          <w:rFonts w:ascii="Helvetica" w:eastAsia="Times New Roman" w:hAnsi="Helvetica" w:cs="Helvetica"/>
          <w:color w:val="333333"/>
          <w:sz w:val="20"/>
          <w:szCs w:val="20"/>
        </w:rPr>
        <w:fldChar w:fldCharType="separate"/>
      </w:r>
      <w:r w:rsidRPr="00EB7D00">
        <w:rPr>
          <w:rFonts w:ascii="Helvetica" w:eastAsia="Times New Roman" w:hAnsi="Helvetica" w:cs="Helvetica"/>
          <w:color w:val="004466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CodeJava" href="http://www.codejava.net/" style="width:24pt;height:24pt" o:button="t"/>
        </w:pict>
      </w:r>
      <w:r w:rsidRPr="00EB7D00">
        <w:rPr>
          <w:rFonts w:ascii="Helvetica" w:eastAsia="Times New Roman" w:hAnsi="Helvetica" w:cs="Helvetica"/>
          <w:color w:val="333333"/>
          <w:sz w:val="20"/>
          <w:szCs w:val="20"/>
        </w:rPr>
        <w:fldChar w:fldCharType="end"/>
      </w:r>
    </w:p>
    <w:p w:rsidR="00EB7D00" w:rsidRPr="00EB7D00" w:rsidRDefault="00EB7D00" w:rsidP="00EB7D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0"/>
        <w:rPr>
          <w:ins w:id="0" w:author="Unknown"/>
          <w:rFonts w:ascii="Helvetica" w:eastAsia="Times New Roman" w:hAnsi="Helvetica" w:cs="Helvetica"/>
          <w:color w:val="333333"/>
          <w:sz w:val="20"/>
          <w:szCs w:val="20"/>
        </w:rPr>
      </w:pPr>
      <w:ins w:id="1" w:author="Unknown"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fldChar w:fldCharType="begin"/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instrText xml:space="preserve"> HYPERLINK "http://www.codejava.net/" </w:instrText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fldChar w:fldCharType="separate"/>
        </w:r>
        <w:r w:rsidRPr="00EB7D00">
          <w:rPr>
            <w:rFonts w:ascii="Helvetica" w:eastAsia="Times New Roman" w:hAnsi="Helvetica" w:cs="Helvetica"/>
            <w:b/>
            <w:bCs/>
            <w:color w:val="1133AA"/>
            <w:sz w:val="20"/>
            <w:u w:val="single"/>
          </w:rPr>
          <w:t>Home</w:t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fldChar w:fldCharType="end"/>
        </w:r>
      </w:ins>
    </w:p>
    <w:p w:rsidR="00EB7D00" w:rsidRPr="00EB7D00" w:rsidRDefault="00EB7D00" w:rsidP="00EB7D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0"/>
        <w:rPr>
          <w:ins w:id="2" w:author="Unknown"/>
          <w:rFonts w:ascii="Helvetica" w:eastAsia="Times New Roman" w:hAnsi="Helvetica" w:cs="Helvetica"/>
          <w:color w:val="333333"/>
          <w:sz w:val="20"/>
          <w:szCs w:val="20"/>
        </w:rPr>
      </w:pPr>
      <w:ins w:id="3" w:author="Unknown"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fldChar w:fldCharType="begin"/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instrText xml:space="preserve"> HYPERLINK "http://www.codejava.net/java-core" </w:instrText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fldChar w:fldCharType="separate"/>
        </w:r>
        <w:r w:rsidRPr="00EB7D00">
          <w:rPr>
            <w:rFonts w:ascii="Helvetica" w:eastAsia="Times New Roman" w:hAnsi="Helvetica" w:cs="Helvetica"/>
            <w:b/>
            <w:bCs/>
            <w:color w:val="1133AA"/>
            <w:sz w:val="20"/>
            <w:u w:val="single"/>
          </w:rPr>
          <w:t>Java Core</w:t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fldChar w:fldCharType="end"/>
        </w:r>
      </w:ins>
    </w:p>
    <w:p w:rsidR="00EB7D00" w:rsidRPr="00EB7D00" w:rsidRDefault="00EB7D00" w:rsidP="00EB7D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0"/>
        <w:rPr>
          <w:ins w:id="4" w:author="Unknown"/>
          <w:rFonts w:ascii="Helvetica" w:eastAsia="Times New Roman" w:hAnsi="Helvetica" w:cs="Helvetica"/>
          <w:color w:val="333333"/>
          <w:sz w:val="20"/>
          <w:szCs w:val="20"/>
        </w:rPr>
      </w:pPr>
      <w:ins w:id="5" w:author="Unknown"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fldChar w:fldCharType="begin"/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instrText xml:space="preserve"> HYPERLINK "http://www.codejava.net/java-se" </w:instrText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fldChar w:fldCharType="separate"/>
        </w:r>
        <w:r w:rsidRPr="00EB7D00">
          <w:rPr>
            <w:rFonts w:ascii="Helvetica" w:eastAsia="Times New Roman" w:hAnsi="Helvetica" w:cs="Helvetica"/>
            <w:b/>
            <w:bCs/>
            <w:color w:val="1133AA"/>
            <w:sz w:val="20"/>
            <w:u w:val="single"/>
          </w:rPr>
          <w:t>Java SE</w:t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fldChar w:fldCharType="end"/>
        </w:r>
      </w:ins>
    </w:p>
    <w:p w:rsidR="00EB7D00" w:rsidRPr="00EB7D00" w:rsidRDefault="00EB7D00" w:rsidP="00EB7D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0"/>
        <w:rPr>
          <w:ins w:id="6" w:author="Unknown"/>
          <w:rFonts w:ascii="Helvetica" w:eastAsia="Times New Roman" w:hAnsi="Helvetica" w:cs="Helvetica"/>
          <w:color w:val="333333"/>
          <w:sz w:val="20"/>
          <w:szCs w:val="20"/>
        </w:rPr>
      </w:pPr>
      <w:ins w:id="7" w:author="Unknown"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fldChar w:fldCharType="begin"/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instrText xml:space="preserve"> HYPERLINK "http://www.codejava.net/java-ee" </w:instrText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fldChar w:fldCharType="separate"/>
        </w:r>
        <w:r w:rsidRPr="00EB7D00">
          <w:rPr>
            <w:rFonts w:ascii="Helvetica" w:eastAsia="Times New Roman" w:hAnsi="Helvetica" w:cs="Helvetica"/>
            <w:b/>
            <w:bCs/>
            <w:color w:val="1133AA"/>
            <w:sz w:val="20"/>
            <w:u w:val="single"/>
          </w:rPr>
          <w:t>Java EE</w:t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fldChar w:fldCharType="end"/>
        </w:r>
      </w:ins>
    </w:p>
    <w:p w:rsidR="00EB7D00" w:rsidRPr="00EB7D00" w:rsidRDefault="00EB7D00" w:rsidP="00EB7D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0"/>
        <w:rPr>
          <w:ins w:id="8" w:author="Unknown"/>
          <w:rFonts w:ascii="Helvetica" w:eastAsia="Times New Roman" w:hAnsi="Helvetica" w:cs="Helvetica"/>
          <w:color w:val="333333"/>
          <w:sz w:val="20"/>
          <w:szCs w:val="20"/>
        </w:rPr>
      </w:pPr>
      <w:ins w:id="9" w:author="Unknown"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fldChar w:fldCharType="begin"/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instrText xml:space="preserve"> HYPERLINK "http://www.codejava.net/frameworks" </w:instrText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fldChar w:fldCharType="separate"/>
        </w:r>
        <w:r w:rsidRPr="00EB7D00">
          <w:rPr>
            <w:rFonts w:ascii="Helvetica" w:eastAsia="Times New Roman" w:hAnsi="Helvetica" w:cs="Helvetica"/>
            <w:b/>
            <w:bCs/>
            <w:color w:val="FFFFFF"/>
            <w:sz w:val="20"/>
            <w:u w:val="single"/>
          </w:rPr>
          <w:t>Frameworks</w:t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fldChar w:fldCharType="end"/>
        </w:r>
      </w:ins>
    </w:p>
    <w:p w:rsidR="00EB7D00" w:rsidRPr="00EB7D00" w:rsidRDefault="00EB7D00" w:rsidP="00EB7D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0"/>
        <w:rPr>
          <w:ins w:id="10" w:author="Unknown"/>
          <w:rFonts w:ascii="Helvetica" w:eastAsia="Times New Roman" w:hAnsi="Helvetica" w:cs="Helvetica"/>
          <w:color w:val="333333"/>
          <w:sz w:val="20"/>
          <w:szCs w:val="20"/>
        </w:rPr>
      </w:pPr>
      <w:ins w:id="11" w:author="Unknown"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fldChar w:fldCharType="begin"/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instrText xml:space="preserve"> HYPERLINK "http://www.codejava.net/ides" </w:instrText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fldChar w:fldCharType="separate"/>
        </w:r>
        <w:r w:rsidRPr="00EB7D00">
          <w:rPr>
            <w:rFonts w:ascii="Helvetica" w:eastAsia="Times New Roman" w:hAnsi="Helvetica" w:cs="Helvetica"/>
            <w:b/>
            <w:bCs/>
            <w:color w:val="1133AA"/>
            <w:sz w:val="20"/>
            <w:u w:val="single"/>
          </w:rPr>
          <w:t>IDEs</w:t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fldChar w:fldCharType="end"/>
        </w:r>
      </w:ins>
    </w:p>
    <w:p w:rsidR="00EB7D00" w:rsidRPr="00EB7D00" w:rsidRDefault="00EB7D00" w:rsidP="00EB7D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0"/>
        <w:rPr>
          <w:ins w:id="12" w:author="Unknown"/>
          <w:rFonts w:ascii="Helvetica" w:eastAsia="Times New Roman" w:hAnsi="Helvetica" w:cs="Helvetica"/>
          <w:color w:val="333333"/>
          <w:sz w:val="20"/>
          <w:szCs w:val="20"/>
        </w:rPr>
      </w:pPr>
      <w:ins w:id="13" w:author="Unknown"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fldChar w:fldCharType="begin"/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instrText xml:space="preserve"> HYPERLINK "http://www.codejava.net/servers" </w:instrText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fldChar w:fldCharType="separate"/>
        </w:r>
        <w:r w:rsidRPr="00EB7D00">
          <w:rPr>
            <w:rFonts w:ascii="Helvetica" w:eastAsia="Times New Roman" w:hAnsi="Helvetica" w:cs="Helvetica"/>
            <w:b/>
            <w:bCs/>
            <w:color w:val="1133AA"/>
            <w:sz w:val="20"/>
            <w:u w:val="single"/>
          </w:rPr>
          <w:t>Servers</w:t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fldChar w:fldCharType="end"/>
        </w:r>
      </w:ins>
    </w:p>
    <w:p w:rsidR="00EB7D00" w:rsidRPr="00EB7D00" w:rsidRDefault="00EB7D00" w:rsidP="00EB7D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0"/>
        <w:rPr>
          <w:ins w:id="14" w:author="Unknown"/>
          <w:rFonts w:ascii="Helvetica" w:eastAsia="Times New Roman" w:hAnsi="Helvetica" w:cs="Helvetica"/>
          <w:color w:val="333333"/>
          <w:sz w:val="20"/>
          <w:szCs w:val="20"/>
        </w:rPr>
      </w:pPr>
      <w:ins w:id="15" w:author="Unknown"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fldChar w:fldCharType="begin"/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instrText xml:space="preserve"> HYPERLINK "http://www.codejava.net/coding" </w:instrText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fldChar w:fldCharType="separate"/>
        </w:r>
        <w:r w:rsidRPr="00EB7D00">
          <w:rPr>
            <w:rFonts w:ascii="Helvetica" w:eastAsia="Times New Roman" w:hAnsi="Helvetica" w:cs="Helvetica"/>
            <w:b/>
            <w:bCs/>
            <w:color w:val="1133AA"/>
            <w:sz w:val="20"/>
            <w:u w:val="single"/>
          </w:rPr>
          <w:t>Coding</w:t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fldChar w:fldCharType="end"/>
        </w:r>
      </w:ins>
    </w:p>
    <w:p w:rsidR="00EB7D00" w:rsidRPr="00EB7D00" w:rsidRDefault="00EB7D00" w:rsidP="00EB7D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0"/>
        <w:rPr>
          <w:ins w:id="16" w:author="Unknown"/>
          <w:rFonts w:ascii="Helvetica" w:eastAsia="Times New Roman" w:hAnsi="Helvetica" w:cs="Helvetica"/>
          <w:color w:val="333333"/>
          <w:sz w:val="20"/>
          <w:szCs w:val="20"/>
        </w:rPr>
      </w:pPr>
      <w:ins w:id="17" w:author="Unknown"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fldChar w:fldCharType="begin"/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instrText xml:space="preserve"> HYPERLINK "http://www.codejava.net/books" </w:instrText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fldChar w:fldCharType="separate"/>
        </w:r>
        <w:r w:rsidRPr="00EB7D00">
          <w:rPr>
            <w:rFonts w:ascii="Helvetica" w:eastAsia="Times New Roman" w:hAnsi="Helvetica" w:cs="Helvetica"/>
            <w:b/>
            <w:bCs/>
            <w:color w:val="1133AA"/>
            <w:sz w:val="20"/>
            <w:u w:val="single"/>
          </w:rPr>
          <w:t>Books</w:t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fldChar w:fldCharType="end"/>
        </w:r>
      </w:ins>
    </w:p>
    <w:p w:rsidR="00EB7D00" w:rsidRPr="00EB7D00" w:rsidRDefault="00EB7D00" w:rsidP="00EB7D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0"/>
        <w:rPr>
          <w:ins w:id="18" w:author="Unknown"/>
          <w:rFonts w:ascii="Helvetica" w:eastAsia="Times New Roman" w:hAnsi="Helvetica" w:cs="Helvetica"/>
          <w:color w:val="333333"/>
          <w:sz w:val="20"/>
          <w:szCs w:val="20"/>
        </w:rPr>
      </w:pPr>
      <w:ins w:id="19" w:author="Unknown"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fldChar w:fldCharType="begin"/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instrText xml:space="preserve"> HYPERLINK "http://www.codejava.net/videos" </w:instrText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fldChar w:fldCharType="separate"/>
        </w:r>
        <w:r w:rsidRPr="00EB7D00">
          <w:rPr>
            <w:rFonts w:ascii="Helvetica" w:eastAsia="Times New Roman" w:hAnsi="Helvetica" w:cs="Helvetica"/>
            <w:b/>
            <w:bCs/>
            <w:color w:val="1133AA"/>
            <w:sz w:val="20"/>
            <w:u w:val="single"/>
          </w:rPr>
          <w:t>Videos</w:t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fldChar w:fldCharType="end"/>
        </w:r>
      </w:ins>
    </w:p>
    <w:p w:rsidR="00EB7D00" w:rsidRPr="00EB7D00" w:rsidRDefault="00EB7D00" w:rsidP="00EB7D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0"/>
        <w:rPr>
          <w:ins w:id="20" w:author="Unknown"/>
          <w:rFonts w:ascii="Helvetica" w:eastAsia="Times New Roman" w:hAnsi="Helvetica" w:cs="Helvetica"/>
          <w:color w:val="333333"/>
          <w:sz w:val="20"/>
          <w:szCs w:val="20"/>
        </w:rPr>
      </w:pPr>
      <w:ins w:id="21" w:author="Unknown"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fldChar w:fldCharType="begin"/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instrText xml:space="preserve"> HYPERLINK "https://tests4geeks.com/test/java" \t "_blank" </w:instrText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fldChar w:fldCharType="separate"/>
        </w:r>
        <w:r w:rsidRPr="00EB7D00">
          <w:rPr>
            <w:rFonts w:ascii="Helvetica" w:eastAsia="Times New Roman" w:hAnsi="Helvetica" w:cs="Helvetica"/>
            <w:b/>
            <w:bCs/>
            <w:color w:val="1133AA"/>
            <w:sz w:val="20"/>
            <w:u w:val="single"/>
          </w:rPr>
          <w:t>Java Skills Test</w:t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fldChar w:fldCharType="end"/>
        </w:r>
      </w:ins>
    </w:p>
    <w:p w:rsidR="00EB7D00" w:rsidRPr="00EB7D00" w:rsidRDefault="00EB7D00" w:rsidP="00EB7D00">
      <w:pPr>
        <w:shd w:val="clear" w:color="auto" w:fill="FFFFFF"/>
        <w:spacing w:after="45" w:line="270" w:lineRule="atLeast"/>
        <w:rPr>
          <w:ins w:id="22" w:author="Unknown"/>
          <w:rFonts w:ascii="Helvetica" w:eastAsia="Times New Roman" w:hAnsi="Helvetica" w:cs="Helvetica"/>
          <w:color w:val="333333"/>
          <w:sz w:val="20"/>
          <w:szCs w:val="20"/>
        </w:rPr>
      </w:pPr>
      <w:ins w:id="23" w:author="Unknown"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t> </w:t>
        </w:r>
        <w:r w:rsidRPr="00EB7D00">
          <w:rPr>
            <w:rFonts w:ascii="Helvetica" w:eastAsia="Times New Roman" w:hAnsi="Helvetica" w:cs="Helvetica"/>
            <w:color w:val="333333"/>
            <w:sz w:val="20"/>
          </w:rPr>
          <w:t> </w:t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t>   </w:t>
        </w:r>
        <w:r w:rsidRPr="00EB7D00">
          <w:rPr>
            <w:rFonts w:ascii="Helvetica" w:eastAsia="Times New Roman" w:hAnsi="Helvetica" w:cs="Helvetica"/>
            <w:color w:val="333333"/>
            <w:sz w:val="20"/>
          </w:rPr>
          <w:t> </w:t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t> </w:t>
        </w:r>
        <w:r w:rsidRPr="00EB7D00">
          <w:rPr>
            <w:rFonts w:ascii="Helvetica" w:eastAsia="Times New Roman" w:hAnsi="Helvetica" w:cs="Helvetica"/>
            <w:color w:val="333333"/>
            <w:sz w:val="20"/>
          </w:rPr>
          <w:t> </w:t>
        </w:r>
      </w:ins>
    </w:p>
    <w:p w:rsidR="00EB7D00" w:rsidRPr="00EB7D00" w:rsidRDefault="00EB7D00" w:rsidP="00EB7D0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ind w:left="0"/>
        <w:rPr>
          <w:ins w:id="24" w:author="Unknown"/>
          <w:rFonts w:ascii="Helvetica" w:eastAsia="Times New Roman" w:hAnsi="Helvetica" w:cs="Helvetica"/>
          <w:color w:val="999999"/>
          <w:sz w:val="20"/>
          <w:szCs w:val="20"/>
        </w:rPr>
      </w:pPr>
    </w:p>
    <w:p w:rsidR="00EB7D00" w:rsidRPr="00EB7D00" w:rsidRDefault="00EB7D00" w:rsidP="00EB7D0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ind w:left="0"/>
        <w:rPr>
          <w:ins w:id="25" w:author="Unknown"/>
          <w:rFonts w:ascii="Helvetica" w:eastAsia="Times New Roman" w:hAnsi="Helvetica" w:cs="Helvetica"/>
          <w:color w:val="333333"/>
          <w:sz w:val="20"/>
          <w:szCs w:val="20"/>
        </w:rPr>
      </w:pPr>
      <w:ins w:id="26" w:author="Unknown"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fldChar w:fldCharType="begin"/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instrText xml:space="preserve"> HYPERLINK "http://www.codejava.net/" </w:instrText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fldChar w:fldCharType="separate"/>
        </w:r>
        <w:r w:rsidRPr="00EB7D00">
          <w:rPr>
            <w:rFonts w:ascii="Helvetica" w:eastAsia="Times New Roman" w:hAnsi="Helvetica" w:cs="Helvetica"/>
            <w:color w:val="0088CC"/>
            <w:sz w:val="20"/>
            <w:u w:val="single"/>
          </w:rPr>
          <w:t>Home</w:t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fldChar w:fldCharType="end"/>
        </w:r>
        <w:r w:rsidRPr="00EB7D00">
          <w:rPr>
            <w:rFonts w:ascii="Helvetica" w:eastAsia="Times New Roman" w:hAnsi="Helvetica" w:cs="Helvetica"/>
            <w:color w:val="CCCCCC"/>
            <w:sz w:val="20"/>
            <w:szCs w:val="20"/>
          </w:rPr>
          <w:fldChar w:fldCharType="begin"/>
        </w:r>
        <w:r w:rsidRPr="00EB7D00">
          <w:rPr>
            <w:rFonts w:ascii="Helvetica" w:eastAsia="Times New Roman" w:hAnsi="Helvetica" w:cs="Helvetica"/>
            <w:color w:val="CCCCCC"/>
            <w:sz w:val="20"/>
            <w:szCs w:val="20"/>
          </w:rPr>
          <w:instrText xml:space="preserve"> INCLUDEPICTURE "http://www.codejava.net/media/system/images/arrow.png" \* MERGEFORMATINET </w:instrText>
        </w:r>
      </w:ins>
      <w:r w:rsidRPr="00EB7D00">
        <w:rPr>
          <w:rFonts w:ascii="Helvetica" w:eastAsia="Times New Roman" w:hAnsi="Helvetica" w:cs="Helvetica"/>
          <w:color w:val="CCCCCC"/>
          <w:sz w:val="20"/>
          <w:szCs w:val="20"/>
        </w:rPr>
        <w:fldChar w:fldCharType="separate"/>
      </w:r>
      <w:r w:rsidRPr="00EB7D00">
        <w:rPr>
          <w:rFonts w:ascii="Helvetica" w:eastAsia="Times New Roman" w:hAnsi="Helvetica" w:cs="Helvetica"/>
          <w:color w:val="CCCCCC"/>
          <w:sz w:val="20"/>
          <w:szCs w:val="20"/>
        </w:rPr>
        <w:pict>
          <v:shape id="_x0000_i1026" type="#_x0000_t75" alt="" style="width:24pt;height:24pt"/>
        </w:pict>
      </w:r>
      <w:ins w:id="27" w:author="Unknown">
        <w:r w:rsidRPr="00EB7D00">
          <w:rPr>
            <w:rFonts w:ascii="Helvetica" w:eastAsia="Times New Roman" w:hAnsi="Helvetica" w:cs="Helvetica"/>
            <w:color w:val="CCCCCC"/>
            <w:sz w:val="20"/>
            <w:szCs w:val="20"/>
          </w:rPr>
          <w:fldChar w:fldCharType="end"/>
        </w:r>
      </w:ins>
    </w:p>
    <w:p w:rsidR="00EB7D00" w:rsidRPr="00EB7D00" w:rsidRDefault="00EB7D00" w:rsidP="00EB7D0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ind w:left="0"/>
        <w:rPr>
          <w:ins w:id="28" w:author="Unknown"/>
          <w:rFonts w:ascii="Helvetica" w:eastAsia="Times New Roman" w:hAnsi="Helvetica" w:cs="Helvetica"/>
          <w:color w:val="333333"/>
          <w:sz w:val="20"/>
          <w:szCs w:val="20"/>
        </w:rPr>
      </w:pPr>
      <w:ins w:id="29" w:author="Unknown"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fldChar w:fldCharType="begin"/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instrText xml:space="preserve"> HYPERLINK "http://www.codejava.net/frameworks" </w:instrText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fldChar w:fldCharType="separate"/>
        </w:r>
        <w:r w:rsidRPr="00EB7D00">
          <w:rPr>
            <w:rFonts w:ascii="Helvetica" w:eastAsia="Times New Roman" w:hAnsi="Helvetica" w:cs="Helvetica"/>
            <w:color w:val="0088CC"/>
            <w:sz w:val="20"/>
            <w:u w:val="single"/>
          </w:rPr>
          <w:t>Frameworks</w:t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fldChar w:fldCharType="end"/>
        </w:r>
        <w:r w:rsidRPr="00EB7D00">
          <w:rPr>
            <w:rFonts w:ascii="Helvetica" w:eastAsia="Times New Roman" w:hAnsi="Helvetica" w:cs="Helvetica"/>
            <w:color w:val="CCCCCC"/>
            <w:sz w:val="20"/>
            <w:szCs w:val="20"/>
          </w:rPr>
          <w:fldChar w:fldCharType="begin"/>
        </w:r>
        <w:r w:rsidRPr="00EB7D00">
          <w:rPr>
            <w:rFonts w:ascii="Helvetica" w:eastAsia="Times New Roman" w:hAnsi="Helvetica" w:cs="Helvetica"/>
            <w:color w:val="CCCCCC"/>
            <w:sz w:val="20"/>
            <w:szCs w:val="20"/>
          </w:rPr>
          <w:instrText xml:space="preserve"> INCLUDEPICTURE "http://www.codejava.net/media/system/images/arrow.png" \* MERGEFORMATINET </w:instrText>
        </w:r>
      </w:ins>
      <w:r w:rsidRPr="00EB7D00">
        <w:rPr>
          <w:rFonts w:ascii="Helvetica" w:eastAsia="Times New Roman" w:hAnsi="Helvetica" w:cs="Helvetica"/>
          <w:color w:val="CCCCCC"/>
          <w:sz w:val="20"/>
          <w:szCs w:val="20"/>
        </w:rPr>
        <w:fldChar w:fldCharType="separate"/>
      </w:r>
      <w:r w:rsidRPr="00EB7D00">
        <w:rPr>
          <w:rFonts w:ascii="Helvetica" w:eastAsia="Times New Roman" w:hAnsi="Helvetica" w:cs="Helvetica"/>
          <w:color w:val="CCCCCC"/>
          <w:sz w:val="20"/>
          <w:szCs w:val="20"/>
        </w:rPr>
        <w:pict>
          <v:shape id="_x0000_i1027" type="#_x0000_t75" alt="" style="width:24pt;height:24pt"/>
        </w:pict>
      </w:r>
      <w:ins w:id="30" w:author="Unknown">
        <w:r w:rsidRPr="00EB7D00">
          <w:rPr>
            <w:rFonts w:ascii="Helvetica" w:eastAsia="Times New Roman" w:hAnsi="Helvetica" w:cs="Helvetica"/>
            <w:color w:val="CCCCCC"/>
            <w:sz w:val="20"/>
            <w:szCs w:val="20"/>
          </w:rPr>
          <w:fldChar w:fldCharType="end"/>
        </w:r>
      </w:ins>
    </w:p>
    <w:p w:rsidR="00EB7D00" w:rsidRPr="00EB7D00" w:rsidRDefault="00EB7D00" w:rsidP="00EB7D0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ind w:left="0"/>
        <w:rPr>
          <w:ins w:id="31" w:author="Unknown"/>
          <w:rFonts w:ascii="Helvetica" w:eastAsia="Times New Roman" w:hAnsi="Helvetica" w:cs="Helvetica"/>
          <w:color w:val="333333"/>
          <w:sz w:val="20"/>
          <w:szCs w:val="20"/>
        </w:rPr>
      </w:pPr>
      <w:ins w:id="32" w:author="Unknown"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t>Spring</w:t>
        </w:r>
      </w:ins>
    </w:p>
    <w:p w:rsidR="00EB7D00" w:rsidRPr="00EB7D00" w:rsidRDefault="00EB7D00" w:rsidP="00EB7D0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B7D0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EB7D00" w:rsidRPr="00EB7D00" w:rsidRDefault="00EB7D00" w:rsidP="00EB7D00">
      <w:pPr>
        <w:shd w:val="clear" w:color="auto" w:fill="FFFFFF"/>
        <w:spacing w:after="270" w:line="270" w:lineRule="atLeast"/>
        <w:jc w:val="right"/>
        <w:rPr>
          <w:ins w:id="33" w:author="Unknown"/>
          <w:rFonts w:ascii="Helvetica" w:eastAsia="Times New Roman" w:hAnsi="Helvetica" w:cs="Helvetica"/>
          <w:color w:val="333333"/>
          <w:sz w:val="20"/>
          <w:szCs w:val="20"/>
        </w:rPr>
      </w:pPr>
      <w:ins w:id="34" w:author="Unknown"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t>Search...</w:t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object w:dxaOrig="1440" w:dyaOrig="1440">
            <v:shape id="_x0000_i1108" type="#_x0000_t75" style="width:87pt;height:18pt" o:ole="">
              <v:imagedata r:id="rId5" o:title=""/>
            </v:shape>
            <w:control r:id="rId6" w:name="DefaultOcxName" w:shapeid="_x0000_i1108"/>
          </w:object>
        </w:r>
        <w:r w:rsidRPr="00EB7D00">
          <w:rPr>
            <w:rFonts w:ascii="Helvetica" w:eastAsia="Times New Roman" w:hAnsi="Helvetica" w:cs="Helvetica"/>
            <w:color w:val="333333"/>
            <w:sz w:val="20"/>
          </w:rPr>
          <w:t> </w:t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object w:dxaOrig="1440" w:dyaOrig="1440">
            <v:shape id="_x0000_i1107" type="#_x0000_t75" style="width:1in;height:1in" o:ole="">
              <v:imagedata r:id="rId7" o:title=""/>
            </v:shape>
            <w:control r:id="rId8" w:name="DefaultOcxName1" w:shapeid="_x0000_i1107"/>
          </w:object>
        </w:r>
      </w:ins>
    </w:p>
    <w:p w:rsidR="00EB7D00" w:rsidRPr="00EB7D00" w:rsidRDefault="00EB7D00" w:rsidP="00EB7D0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B7D00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EB7D00" w:rsidRPr="00EB7D00" w:rsidRDefault="00EB7D00" w:rsidP="00EB7D00">
      <w:pPr>
        <w:shd w:val="clear" w:color="auto" w:fill="FFFFFF"/>
        <w:spacing w:after="0" w:line="270" w:lineRule="atLeast"/>
        <w:jc w:val="right"/>
        <w:rPr>
          <w:ins w:id="35" w:author="Unknown"/>
          <w:rFonts w:ascii="Helvetica" w:eastAsia="Times New Roman" w:hAnsi="Helvetica" w:cs="Helvetica"/>
          <w:color w:val="333333"/>
          <w:sz w:val="20"/>
          <w:szCs w:val="20"/>
        </w:rPr>
      </w:pPr>
      <w:ins w:id="36" w:author="Unknown"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fldChar w:fldCharType="begin"/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instrText xml:space="preserve"> HYPERLINK "http://www.codejava.net/component/banners/click/255" \o "JTE Ads" \t "_blank" </w:instrText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fldChar w:fldCharType="separate"/>
        </w:r>
        <w:r w:rsidRPr="00EB7D00">
          <w:rPr>
            <w:rFonts w:ascii="Helvetica" w:eastAsia="Times New Roman" w:hAnsi="Helvetica" w:cs="Helvetica"/>
            <w:color w:val="0088CC"/>
            <w:sz w:val="20"/>
            <w:szCs w:val="20"/>
          </w:rPr>
          <w:fldChar w:fldCharType="begin"/>
        </w:r>
        <w:r w:rsidRPr="00EB7D00">
          <w:rPr>
            <w:rFonts w:ascii="Helvetica" w:eastAsia="Times New Roman" w:hAnsi="Helvetica" w:cs="Helvetica"/>
            <w:color w:val="0088CC"/>
            <w:sz w:val="20"/>
            <w:szCs w:val="20"/>
          </w:rPr>
          <w:instrText xml:space="preserve"> INCLUDEPICTURE "http://www.codejava.net/images/banners/JTEAds.png" \* MERGEFORMATINET </w:instrText>
        </w:r>
      </w:ins>
      <w:r w:rsidRPr="00EB7D00">
        <w:rPr>
          <w:rFonts w:ascii="Helvetica" w:eastAsia="Times New Roman" w:hAnsi="Helvetica" w:cs="Helvetica"/>
          <w:color w:val="0088CC"/>
          <w:sz w:val="20"/>
          <w:szCs w:val="20"/>
        </w:rPr>
        <w:fldChar w:fldCharType="separate"/>
      </w:r>
      <w:r w:rsidRPr="00EB7D00">
        <w:rPr>
          <w:rFonts w:ascii="Helvetica" w:eastAsia="Times New Roman" w:hAnsi="Helvetica" w:cs="Helvetica"/>
          <w:color w:val="0088CC"/>
          <w:sz w:val="20"/>
          <w:szCs w:val="20"/>
        </w:rPr>
        <w:pict>
          <v:shape id="_x0000_i1028" type="#_x0000_t75" alt="The Secrets of a Java Expert" href="http://www.codejava.net/component/banners/click/255" target="&quot;_blank&quot;" title="&quot;JTE Ads&quot;" style="width:150pt;height:135pt" o:button="t"/>
        </w:pict>
      </w:r>
      <w:ins w:id="37" w:author="Unknown">
        <w:r w:rsidRPr="00EB7D00">
          <w:rPr>
            <w:rFonts w:ascii="Helvetica" w:eastAsia="Times New Roman" w:hAnsi="Helvetica" w:cs="Helvetica"/>
            <w:color w:val="0088CC"/>
            <w:sz w:val="20"/>
            <w:szCs w:val="20"/>
          </w:rPr>
          <w:fldChar w:fldCharType="end"/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fldChar w:fldCharType="end"/>
        </w:r>
      </w:ins>
    </w:p>
    <w:p w:rsidR="00EB7D00" w:rsidRPr="00EB7D00" w:rsidRDefault="00EB7D00" w:rsidP="00EB7D00">
      <w:pPr>
        <w:shd w:val="clear" w:color="auto" w:fill="FFFFFF"/>
        <w:spacing w:after="0" w:line="270" w:lineRule="atLeast"/>
        <w:jc w:val="right"/>
        <w:rPr>
          <w:ins w:id="38" w:author="Unknown"/>
          <w:rFonts w:ascii="Helvetica" w:eastAsia="Times New Roman" w:hAnsi="Helvetica" w:cs="Helvetica"/>
          <w:color w:val="333333"/>
          <w:sz w:val="20"/>
          <w:szCs w:val="20"/>
        </w:rPr>
      </w:pPr>
      <w:ins w:id="39" w:author="Unknown"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br/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fldChar w:fldCharType="begin"/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instrText xml:space="preserve"> HYPERLINK "http://www.codejava.net/component/banners/click/233" \t "_blank" </w:instrText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fldChar w:fldCharType="separate"/>
        </w:r>
        <w:r w:rsidRPr="00EB7D00">
          <w:rPr>
            <w:rFonts w:ascii="Helvetica" w:eastAsia="Times New Roman" w:hAnsi="Helvetica" w:cs="Helvetica"/>
            <w:color w:val="0088CC"/>
            <w:sz w:val="20"/>
            <w:szCs w:val="20"/>
          </w:rPr>
          <w:fldChar w:fldCharType="begin"/>
        </w:r>
        <w:r w:rsidRPr="00EB7D00">
          <w:rPr>
            <w:rFonts w:ascii="Helvetica" w:eastAsia="Times New Roman" w:hAnsi="Helvetica" w:cs="Helvetica"/>
            <w:color w:val="0088CC"/>
            <w:sz w:val="20"/>
            <w:szCs w:val="20"/>
          </w:rPr>
          <w:instrText xml:space="preserve"> INCLUDEPICTURE "http://www.codejava.net/images/banners/jvmhost_200x125.png" \* MERGEFORMATINET </w:instrText>
        </w:r>
      </w:ins>
      <w:r w:rsidRPr="00EB7D00">
        <w:rPr>
          <w:rFonts w:ascii="Helvetica" w:eastAsia="Times New Roman" w:hAnsi="Helvetica" w:cs="Helvetica"/>
          <w:color w:val="0088CC"/>
          <w:sz w:val="20"/>
          <w:szCs w:val="20"/>
        </w:rPr>
        <w:fldChar w:fldCharType="separate"/>
      </w:r>
      <w:r w:rsidRPr="00EB7D00">
        <w:rPr>
          <w:rFonts w:ascii="Helvetica" w:eastAsia="Times New Roman" w:hAnsi="Helvetica" w:cs="Helvetica"/>
          <w:color w:val="0088CC"/>
          <w:sz w:val="20"/>
          <w:szCs w:val="20"/>
        </w:rPr>
        <w:pict>
          <v:shape id="_x0000_i1029" type="#_x0000_t75" alt="" href="http://www.codejava.net/component/banners/click/233" target="&quot;_blank&quot;" style="width:24pt;height:24pt" o:button="t"/>
        </w:pict>
      </w:r>
      <w:ins w:id="40" w:author="Unknown">
        <w:r w:rsidRPr="00EB7D00">
          <w:rPr>
            <w:rFonts w:ascii="Helvetica" w:eastAsia="Times New Roman" w:hAnsi="Helvetica" w:cs="Helvetica"/>
            <w:color w:val="0088CC"/>
            <w:sz w:val="20"/>
            <w:szCs w:val="20"/>
          </w:rPr>
          <w:fldChar w:fldCharType="end"/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fldChar w:fldCharType="end"/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br/>
          <w:t> </w:t>
        </w:r>
      </w:ins>
    </w:p>
    <w:p w:rsidR="00EB7D00" w:rsidRPr="00EB7D00" w:rsidRDefault="00EB7D00" w:rsidP="00EB7D00">
      <w:pPr>
        <w:shd w:val="clear" w:color="auto" w:fill="FFFFFF"/>
        <w:spacing w:after="0" w:line="270" w:lineRule="atLeast"/>
        <w:jc w:val="center"/>
        <w:rPr>
          <w:ins w:id="41" w:author="Unknown"/>
          <w:rFonts w:ascii="Helvetica" w:eastAsia="Times New Roman" w:hAnsi="Helvetica" w:cs="Helvetica"/>
          <w:color w:val="333333"/>
          <w:sz w:val="20"/>
          <w:szCs w:val="20"/>
        </w:rPr>
      </w:pPr>
      <w:ins w:id="42" w:author="Unknown"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lastRenderedPageBreak/>
          <w:br/>
        </w:r>
      </w:ins>
      <w:r>
        <w:rPr>
          <w:rFonts w:ascii="Helvetica" w:eastAsia="Times New Roman" w:hAnsi="Helvetica" w:cs="Helvetica"/>
          <w:noProof/>
          <w:color w:val="0088CC"/>
          <w:sz w:val="20"/>
          <w:szCs w:val="20"/>
        </w:rPr>
        <w:drawing>
          <wp:inline distT="0" distB="0" distL="0" distR="0">
            <wp:extent cx="1714500" cy="1428750"/>
            <wp:effectExtent l="19050" t="0" r="0" b="0"/>
            <wp:docPr id="6" name="Picture 6" descr="http://appdevsecrets.com/images/nuts/180z150.gif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appdevsecrets.com/images/nuts/180z150.gif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ins w:id="43" w:author="Unknown"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br/>
          <w:t> </w:t>
        </w:r>
      </w:ins>
    </w:p>
    <w:p w:rsidR="00EB7D00" w:rsidRPr="00EB7D00" w:rsidRDefault="00EB7D00" w:rsidP="00EB7D0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B7D0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EB7D00" w:rsidRPr="00EB7D00" w:rsidRDefault="00EB7D00" w:rsidP="00EB7D00">
      <w:pPr>
        <w:shd w:val="clear" w:color="auto" w:fill="FFFFFF"/>
        <w:spacing w:before="100" w:beforeAutospacing="1" w:after="100" w:afterAutospacing="1" w:line="270" w:lineRule="atLeast"/>
        <w:jc w:val="right"/>
        <w:rPr>
          <w:ins w:id="44" w:author="Unknown"/>
          <w:rFonts w:ascii="Helvetica" w:eastAsia="Times New Roman" w:hAnsi="Helvetica" w:cs="Helvetica"/>
          <w:color w:val="333333"/>
          <w:sz w:val="20"/>
          <w:szCs w:val="20"/>
        </w:rPr>
      </w:pPr>
      <w:ins w:id="45" w:author="Unknown">
        <w:r w:rsidRPr="00EB7D00">
          <w:rPr>
            <w:rFonts w:ascii="Helvetica" w:eastAsia="Times New Roman" w:hAnsi="Helvetica" w:cs="Helvetica"/>
            <w:b/>
            <w:bCs/>
            <w:color w:val="333333"/>
            <w:sz w:val="20"/>
          </w:rPr>
          <w:t>Free Java </w:t>
        </w:r>
        <w:r w:rsidRPr="00EB7D00">
          <w:rPr>
            <w:rFonts w:ascii="Helvetica" w:eastAsia="Times New Roman" w:hAnsi="Helvetica" w:cs="Helvetica"/>
            <w:b/>
            <w:bCs/>
            <w:color w:val="333333"/>
            <w:sz w:val="20"/>
            <w:szCs w:val="20"/>
          </w:rPr>
          <w:br/>
        </w:r>
      </w:ins>
    </w:p>
    <w:p w:rsidR="00EB7D00" w:rsidRPr="00EB7D00" w:rsidRDefault="00EB7D00" w:rsidP="00EB7D00">
      <w:pPr>
        <w:shd w:val="clear" w:color="auto" w:fill="FFFFFF"/>
        <w:spacing w:before="100" w:beforeAutospacing="1" w:after="100" w:afterAutospacing="1" w:line="270" w:lineRule="atLeast"/>
        <w:jc w:val="right"/>
        <w:rPr>
          <w:ins w:id="46" w:author="Unknown"/>
          <w:rFonts w:ascii="Helvetica" w:eastAsia="Times New Roman" w:hAnsi="Helvetica" w:cs="Helvetica"/>
          <w:color w:val="333333"/>
          <w:sz w:val="20"/>
          <w:szCs w:val="20"/>
        </w:rPr>
      </w:pPr>
      <w:ins w:id="47" w:author="Unknown">
        <w:r w:rsidRPr="00EB7D00">
          <w:rPr>
            <w:rFonts w:ascii="Helvetica" w:eastAsia="Times New Roman" w:hAnsi="Helvetica" w:cs="Helvetica"/>
            <w:b/>
            <w:bCs/>
            <w:color w:val="333333"/>
            <w:sz w:val="20"/>
          </w:rPr>
          <w:t>Tutorial Videos</w:t>
        </w:r>
      </w:ins>
    </w:p>
    <w:p w:rsidR="00EB7D00" w:rsidRPr="00EB7D00" w:rsidRDefault="00EB7D00" w:rsidP="00EB7D0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0" w:lineRule="atLeast"/>
        <w:jc w:val="right"/>
        <w:rPr>
          <w:ins w:id="48" w:author="Unknown"/>
          <w:rFonts w:ascii="Helvetica" w:eastAsia="Times New Roman" w:hAnsi="Helvetica" w:cs="Helvetica"/>
          <w:color w:val="333333"/>
          <w:sz w:val="20"/>
          <w:szCs w:val="20"/>
        </w:rPr>
      </w:pPr>
      <w:ins w:id="49" w:author="Unknown"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t>Name:</w:t>
        </w:r>
      </w:ins>
    </w:p>
    <w:p w:rsidR="00EB7D00" w:rsidRPr="00EB7D00" w:rsidRDefault="00EB7D00" w:rsidP="00EB7D00">
      <w:pPr>
        <w:shd w:val="clear" w:color="auto" w:fill="FFFFFF"/>
        <w:spacing w:before="100" w:beforeAutospacing="1" w:after="100" w:afterAutospacing="1" w:line="270" w:lineRule="atLeast"/>
        <w:ind w:left="720"/>
        <w:jc w:val="right"/>
        <w:rPr>
          <w:ins w:id="50" w:author="Unknown"/>
          <w:rFonts w:ascii="Helvetica" w:eastAsia="Times New Roman" w:hAnsi="Helvetica" w:cs="Helvetica"/>
          <w:color w:val="333333"/>
          <w:sz w:val="20"/>
          <w:szCs w:val="20"/>
        </w:rPr>
      </w:pPr>
      <w:ins w:id="51" w:author="Unknown"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object w:dxaOrig="1440" w:dyaOrig="1440">
            <v:shape id="_x0000_i1106" type="#_x0000_t75" style="width:60.75pt;height:18pt" o:ole="">
              <v:imagedata r:id="rId11" o:title=""/>
            </v:shape>
            <w:control r:id="rId12" w:name="DefaultOcxName2" w:shapeid="_x0000_i1106"/>
          </w:object>
        </w:r>
      </w:ins>
    </w:p>
    <w:p w:rsidR="00EB7D00" w:rsidRPr="00EB7D00" w:rsidRDefault="00EB7D00" w:rsidP="00EB7D0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0" w:lineRule="atLeast"/>
        <w:jc w:val="right"/>
        <w:rPr>
          <w:ins w:id="52" w:author="Unknown"/>
          <w:rFonts w:ascii="Helvetica" w:eastAsia="Times New Roman" w:hAnsi="Helvetica" w:cs="Helvetica"/>
          <w:color w:val="333333"/>
          <w:sz w:val="20"/>
          <w:szCs w:val="20"/>
        </w:rPr>
      </w:pPr>
      <w:ins w:id="53" w:author="Unknown"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t>Email:</w:t>
        </w:r>
      </w:ins>
    </w:p>
    <w:p w:rsidR="00EB7D00" w:rsidRPr="00EB7D00" w:rsidRDefault="00EB7D00" w:rsidP="00EB7D00">
      <w:pPr>
        <w:shd w:val="clear" w:color="auto" w:fill="FFFFFF"/>
        <w:spacing w:before="100" w:beforeAutospacing="1" w:after="100" w:afterAutospacing="1" w:line="270" w:lineRule="atLeast"/>
        <w:ind w:left="720"/>
        <w:jc w:val="right"/>
        <w:rPr>
          <w:ins w:id="54" w:author="Unknown"/>
          <w:rFonts w:ascii="Helvetica" w:eastAsia="Times New Roman" w:hAnsi="Helvetica" w:cs="Helvetica"/>
          <w:color w:val="333333"/>
          <w:sz w:val="20"/>
          <w:szCs w:val="20"/>
        </w:rPr>
      </w:pPr>
      <w:ins w:id="55" w:author="Unknown"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object w:dxaOrig="1440" w:dyaOrig="1440">
            <v:shape id="_x0000_i1105" type="#_x0000_t75" style="width:60.75pt;height:18pt" o:ole="">
              <v:imagedata r:id="rId11" o:title=""/>
            </v:shape>
            <w:control r:id="rId13" w:name="DefaultOcxName3" w:shapeid="_x0000_i1105"/>
          </w:object>
        </w:r>
      </w:ins>
    </w:p>
    <w:p w:rsidR="00EB7D00" w:rsidRPr="00EB7D00" w:rsidRDefault="00EB7D00" w:rsidP="00EB7D0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0" w:lineRule="atLeast"/>
        <w:jc w:val="right"/>
        <w:rPr>
          <w:ins w:id="56" w:author="Unknown"/>
          <w:rFonts w:ascii="Helvetica" w:eastAsia="Times New Roman" w:hAnsi="Helvetica" w:cs="Helvetica"/>
          <w:color w:val="333333"/>
          <w:sz w:val="20"/>
          <w:szCs w:val="20"/>
        </w:rPr>
      </w:pPr>
      <w:ins w:id="57" w:author="Unknown"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object w:dxaOrig="1440" w:dyaOrig="1440">
            <v:shape id="_x0000_i1104" type="#_x0000_t75" style="width:44.25pt;height:22.5pt" o:ole="">
              <v:imagedata r:id="rId14" o:title=""/>
            </v:shape>
            <w:control r:id="rId15" w:name="DefaultOcxName4" w:shapeid="_x0000_i1104"/>
          </w:object>
        </w:r>
      </w:ins>
    </w:p>
    <w:p w:rsidR="00EB7D00" w:rsidRPr="00EB7D00" w:rsidRDefault="00EB7D00" w:rsidP="00EB7D0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0" w:lineRule="atLeast"/>
        <w:jc w:val="right"/>
        <w:rPr>
          <w:ins w:id="58" w:author="Unknown"/>
          <w:rFonts w:ascii="Helvetica" w:eastAsia="Times New Roman" w:hAnsi="Helvetica" w:cs="Helvetica"/>
          <w:color w:val="333333"/>
          <w:sz w:val="20"/>
          <w:szCs w:val="20"/>
        </w:rPr>
      </w:pPr>
      <w:ins w:id="59" w:author="Unknown"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fldChar w:fldCharType="begin"/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instrText xml:space="preserve"> HYPERLINK "http://www.getresponse.com/permission-seal?lang=en" \t "_blank" </w:instrText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fldChar w:fldCharType="separate"/>
        </w:r>
        <w:r w:rsidRPr="00EB7D00">
          <w:rPr>
            <w:rFonts w:ascii="Helvetica" w:eastAsia="Times New Roman" w:hAnsi="Helvetica" w:cs="Helvetica"/>
            <w:color w:val="0000FF"/>
            <w:sz w:val="20"/>
            <w:u w:val="single"/>
          </w:rPr>
          <w:t>We respect your privacy</w:t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fldChar w:fldCharType="end"/>
        </w:r>
      </w:ins>
    </w:p>
    <w:p w:rsidR="00EB7D00" w:rsidRPr="00EB7D00" w:rsidRDefault="00EB7D00" w:rsidP="00EB7D0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B7D00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EB7D00" w:rsidRPr="00EB7D00" w:rsidRDefault="00EB7D00" w:rsidP="00EB7D00">
      <w:pPr>
        <w:shd w:val="clear" w:color="auto" w:fill="FFFFFF"/>
        <w:spacing w:before="75" w:after="75" w:line="420" w:lineRule="atLeast"/>
        <w:outlineLvl w:val="0"/>
        <w:rPr>
          <w:ins w:id="60" w:author="Unknown"/>
          <w:rFonts w:ascii="Arial" w:eastAsia="Times New Roman" w:hAnsi="Arial" w:cs="Arial"/>
          <w:b/>
          <w:bCs/>
          <w:color w:val="333333"/>
          <w:kern w:val="36"/>
          <w:sz w:val="39"/>
          <w:szCs w:val="39"/>
        </w:rPr>
      </w:pPr>
      <w:ins w:id="61" w:author="Unknown">
        <w:r w:rsidRPr="00EB7D00">
          <w:rPr>
            <w:rFonts w:ascii="Arial" w:eastAsia="Times New Roman" w:hAnsi="Arial" w:cs="Arial"/>
            <w:b/>
            <w:bCs/>
            <w:color w:val="333333"/>
            <w:kern w:val="36"/>
            <w:sz w:val="39"/>
            <w:szCs w:val="39"/>
          </w:rPr>
          <w:fldChar w:fldCharType="begin"/>
        </w:r>
        <w:r w:rsidRPr="00EB7D00">
          <w:rPr>
            <w:rFonts w:ascii="Arial" w:eastAsia="Times New Roman" w:hAnsi="Arial" w:cs="Arial"/>
            <w:b/>
            <w:bCs/>
            <w:color w:val="333333"/>
            <w:kern w:val="36"/>
            <w:sz w:val="39"/>
            <w:szCs w:val="39"/>
          </w:rPr>
          <w:instrText xml:space="preserve"> HYPERLINK "http://www.codejava.net/frameworks/spring/sending-e-mail-with-spring-mvc" </w:instrText>
        </w:r>
        <w:r w:rsidRPr="00EB7D00">
          <w:rPr>
            <w:rFonts w:ascii="Arial" w:eastAsia="Times New Roman" w:hAnsi="Arial" w:cs="Arial"/>
            <w:b/>
            <w:bCs/>
            <w:color w:val="333333"/>
            <w:kern w:val="36"/>
            <w:sz w:val="39"/>
            <w:szCs w:val="39"/>
          </w:rPr>
          <w:fldChar w:fldCharType="separate"/>
        </w:r>
        <w:r w:rsidRPr="00EB7D00">
          <w:rPr>
            <w:rFonts w:ascii="Arial" w:eastAsia="Times New Roman" w:hAnsi="Arial" w:cs="Arial"/>
            <w:b/>
            <w:bCs/>
            <w:color w:val="095197"/>
            <w:kern w:val="36"/>
            <w:sz w:val="39"/>
            <w:u w:val="single"/>
          </w:rPr>
          <w:t>Sending e-mail with Spring MVC</w:t>
        </w:r>
        <w:r w:rsidRPr="00EB7D00">
          <w:rPr>
            <w:rFonts w:ascii="Arial" w:eastAsia="Times New Roman" w:hAnsi="Arial" w:cs="Arial"/>
            <w:b/>
            <w:bCs/>
            <w:color w:val="333333"/>
            <w:kern w:val="36"/>
            <w:sz w:val="39"/>
            <w:szCs w:val="39"/>
          </w:rPr>
          <w:fldChar w:fldCharType="end"/>
        </w:r>
      </w:ins>
    </w:p>
    <w:p w:rsidR="00EB7D00" w:rsidRPr="00EB7D00" w:rsidRDefault="00EB7D00" w:rsidP="00EB7D00">
      <w:pPr>
        <w:shd w:val="clear" w:color="auto" w:fill="FFFFFF"/>
        <w:spacing w:after="0" w:line="270" w:lineRule="atLeast"/>
        <w:ind w:left="720"/>
        <w:jc w:val="right"/>
        <w:rPr>
          <w:ins w:id="62" w:author="Unknown"/>
          <w:rFonts w:ascii="Helvetica" w:eastAsia="Times New Roman" w:hAnsi="Helvetica" w:cs="Helvetica"/>
          <w:color w:val="000000"/>
          <w:sz w:val="20"/>
          <w:szCs w:val="20"/>
        </w:rPr>
      </w:pPr>
      <w:ins w:id="63" w:author="Unknown">
        <w:r w:rsidRPr="00EB7D00">
          <w:rPr>
            <w:rFonts w:ascii="Helvetica" w:eastAsia="Times New Roman" w:hAnsi="Helvetica" w:cs="Helvetica"/>
            <w:color w:val="000000"/>
            <w:sz w:val="20"/>
            <w:szCs w:val="20"/>
          </w:rPr>
          <w:t>Last Updated on 20 January 2016   |  </w:t>
        </w:r>
        <w:r w:rsidRPr="00EB7D00">
          <w:rPr>
            <w:rFonts w:ascii="Helvetica" w:eastAsia="Times New Roman" w:hAnsi="Helvetica" w:cs="Helvetica"/>
            <w:color w:val="000000"/>
            <w:sz w:val="20"/>
          </w:rPr>
          <w:t> </w:t>
        </w:r>
        <w:r w:rsidRPr="00EB7D00">
          <w:rPr>
            <w:rFonts w:ascii="Helvetica" w:eastAsia="Times New Roman" w:hAnsi="Helvetica" w:cs="Helvetica"/>
            <w:color w:val="000000"/>
            <w:sz w:val="20"/>
            <w:szCs w:val="20"/>
          </w:rPr>
          <w:fldChar w:fldCharType="begin"/>
        </w:r>
        <w:r w:rsidRPr="00EB7D00">
          <w:rPr>
            <w:rFonts w:ascii="Helvetica" w:eastAsia="Times New Roman" w:hAnsi="Helvetica" w:cs="Helvetica"/>
            <w:color w:val="000000"/>
            <w:sz w:val="20"/>
            <w:szCs w:val="20"/>
          </w:rPr>
          <w:instrText xml:space="preserve"> HYPERLINK "http://www.codejava.net/frameworks/spring/sending-e-mail-with-spring-mvc?tmpl=component&amp;print=1&amp;page=" \o "Print" </w:instrText>
        </w:r>
        <w:r w:rsidRPr="00EB7D00">
          <w:rPr>
            <w:rFonts w:ascii="Helvetica" w:eastAsia="Times New Roman" w:hAnsi="Helvetica" w:cs="Helvetica"/>
            <w:color w:val="000000"/>
            <w:sz w:val="20"/>
            <w:szCs w:val="20"/>
          </w:rPr>
          <w:fldChar w:fldCharType="separate"/>
        </w:r>
        <w:r w:rsidRPr="00EB7D00">
          <w:rPr>
            <w:rFonts w:ascii="Helvetica" w:eastAsia="Times New Roman" w:hAnsi="Helvetica" w:cs="Helvetica"/>
            <w:color w:val="095197"/>
            <w:sz w:val="20"/>
            <w:u w:val="single"/>
          </w:rPr>
          <w:t> Print </w:t>
        </w:r>
        <w:r w:rsidRPr="00EB7D00">
          <w:rPr>
            <w:rFonts w:ascii="Helvetica" w:eastAsia="Times New Roman" w:hAnsi="Helvetica" w:cs="Helvetica"/>
            <w:color w:val="000000"/>
            <w:sz w:val="20"/>
            <w:szCs w:val="20"/>
          </w:rPr>
          <w:fldChar w:fldCharType="end"/>
        </w:r>
        <w:r w:rsidRPr="00EB7D00">
          <w:rPr>
            <w:rFonts w:ascii="Helvetica" w:eastAsia="Times New Roman" w:hAnsi="Helvetica" w:cs="Helvetica"/>
            <w:color w:val="000000"/>
            <w:sz w:val="20"/>
          </w:rPr>
          <w:t> </w:t>
        </w:r>
        <w:r w:rsidRPr="00EB7D00">
          <w:rPr>
            <w:rFonts w:ascii="Helvetica" w:eastAsia="Times New Roman" w:hAnsi="Helvetica" w:cs="Helvetica"/>
            <w:color w:val="000000"/>
            <w:sz w:val="20"/>
            <w:szCs w:val="20"/>
          </w:rPr>
          <w:fldChar w:fldCharType="begin"/>
        </w:r>
        <w:r w:rsidRPr="00EB7D00">
          <w:rPr>
            <w:rFonts w:ascii="Helvetica" w:eastAsia="Times New Roman" w:hAnsi="Helvetica" w:cs="Helvetica"/>
            <w:color w:val="000000"/>
            <w:sz w:val="20"/>
            <w:szCs w:val="20"/>
          </w:rPr>
          <w:instrText xml:space="preserve"> HYPERLINK "http://www.codejava.net/component/mailto/?tmpl=component&amp;template=protostar&amp;link=8e42962654b875009047e275e967036688bddee7" \o "Email" </w:instrText>
        </w:r>
        <w:r w:rsidRPr="00EB7D00">
          <w:rPr>
            <w:rFonts w:ascii="Helvetica" w:eastAsia="Times New Roman" w:hAnsi="Helvetica" w:cs="Helvetica"/>
            <w:color w:val="000000"/>
            <w:sz w:val="20"/>
            <w:szCs w:val="20"/>
          </w:rPr>
          <w:fldChar w:fldCharType="separate"/>
        </w:r>
        <w:r w:rsidRPr="00EB7D00">
          <w:rPr>
            <w:rFonts w:ascii="Helvetica" w:eastAsia="Times New Roman" w:hAnsi="Helvetica" w:cs="Helvetica"/>
            <w:color w:val="095197"/>
            <w:sz w:val="20"/>
          </w:rPr>
          <w:t> </w:t>
        </w:r>
        <w:r w:rsidRPr="00EB7D00">
          <w:rPr>
            <w:rFonts w:ascii="Helvetica" w:eastAsia="Times New Roman" w:hAnsi="Helvetica" w:cs="Helvetica"/>
            <w:color w:val="095197"/>
            <w:sz w:val="20"/>
            <w:u w:val="single"/>
          </w:rPr>
          <w:t>Email</w:t>
        </w:r>
        <w:r w:rsidRPr="00EB7D00">
          <w:rPr>
            <w:rFonts w:ascii="Helvetica" w:eastAsia="Times New Roman" w:hAnsi="Helvetica" w:cs="Helvetica"/>
            <w:color w:val="000000"/>
            <w:sz w:val="20"/>
            <w:szCs w:val="20"/>
          </w:rPr>
          <w:fldChar w:fldCharType="end"/>
        </w:r>
      </w:ins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56"/>
        <w:gridCol w:w="5634"/>
      </w:tblGrid>
      <w:tr w:rsidR="00EB7D00" w:rsidRPr="00EB7D00" w:rsidTr="00EB7D00">
        <w:tc>
          <w:tcPr>
            <w:tcW w:w="2000" w:type="pct"/>
            <w:shd w:val="clear" w:color="auto" w:fill="auto"/>
            <w:vAlign w:val="center"/>
            <w:hideMark/>
          </w:tcPr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tgtFrame="_blank" w:history="1">
              <w:r w:rsidRPr="00EB7D00">
                <w:rPr>
                  <w:rFonts w:ascii="Times New Roman" w:eastAsia="Times New Roman" w:hAnsi="Times New Roman" w:cs="Times New Roman"/>
                  <w:b/>
                  <w:bCs/>
                  <w:color w:val="095197"/>
                  <w:sz w:val="20"/>
                  <w:u w:val="single"/>
                </w:rPr>
                <w:t>Java Hosting from just $5/mo. Get it now!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B7D00" w:rsidRPr="00EB7D00" w:rsidRDefault="00EB7D00" w:rsidP="00EB7D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tgtFrame="_blank" w:history="1">
              <w:r w:rsidRPr="00EB7D00">
                <w:rPr>
                  <w:rFonts w:ascii="Times New Roman" w:eastAsia="Times New Roman" w:hAnsi="Times New Roman" w:cs="Times New Roman"/>
                  <w:b/>
                  <w:bCs/>
                  <w:color w:val="095197"/>
                  <w:sz w:val="20"/>
                  <w:u w:val="single"/>
                </w:rPr>
                <w:t xml:space="preserve">Download </w:t>
              </w:r>
              <w:proofErr w:type="spellStart"/>
              <w:r w:rsidRPr="00EB7D00">
                <w:rPr>
                  <w:rFonts w:ascii="Times New Roman" w:eastAsia="Times New Roman" w:hAnsi="Times New Roman" w:cs="Times New Roman"/>
                  <w:b/>
                  <w:bCs/>
                  <w:color w:val="095197"/>
                  <w:sz w:val="20"/>
                  <w:u w:val="single"/>
                </w:rPr>
                <w:t>Aspose</w:t>
              </w:r>
              <w:proofErr w:type="spellEnd"/>
              <w:r w:rsidRPr="00EB7D00">
                <w:rPr>
                  <w:rFonts w:ascii="Times New Roman" w:eastAsia="Times New Roman" w:hAnsi="Times New Roman" w:cs="Times New Roman"/>
                  <w:b/>
                  <w:bCs/>
                  <w:color w:val="095197"/>
                  <w:sz w:val="20"/>
                  <w:u w:val="single"/>
                </w:rPr>
                <w:t xml:space="preserve"> for all your file format manipulation needs</w:t>
              </w:r>
            </w:hyperlink>
          </w:p>
        </w:tc>
      </w:tr>
    </w:tbl>
    <w:p w:rsidR="00EB7D00" w:rsidRPr="00EB7D00" w:rsidRDefault="00EB7D00" w:rsidP="00EB7D00">
      <w:pPr>
        <w:shd w:val="clear" w:color="auto" w:fill="FFFFFF"/>
        <w:spacing w:after="0" w:line="270" w:lineRule="atLeast"/>
        <w:rPr>
          <w:ins w:id="64" w:author="Unknown"/>
          <w:rFonts w:ascii="Helvetica" w:eastAsia="Times New Roman" w:hAnsi="Helvetica" w:cs="Helvetica"/>
          <w:color w:val="333333"/>
          <w:sz w:val="20"/>
          <w:szCs w:val="20"/>
        </w:rPr>
      </w:pPr>
      <w:ins w:id="65" w:author="Unknown">
        <w:r w:rsidRPr="00EB7D00">
          <w:rPr>
            <w:rFonts w:ascii="Helvetica" w:eastAsia="Times New Roman" w:hAnsi="Helvetica" w:cs="Helvetica"/>
            <w:b/>
            <w:bCs/>
            <w:color w:val="333333"/>
            <w:sz w:val="20"/>
          </w:rPr>
          <w:t>Table of contents:</w:t>
        </w:r>
      </w:ins>
    </w:p>
    <w:p w:rsidR="00EB7D00" w:rsidRPr="00EB7D00" w:rsidRDefault="00EB7D00" w:rsidP="00EB7D00">
      <w:pPr>
        <w:shd w:val="clear" w:color="auto" w:fill="FFFFFF"/>
        <w:spacing w:after="135" w:line="270" w:lineRule="atLeast"/>
        <w:ind w:left="450"/>
        <w:rPr>
          <w:ins w:id="66" w:author="Unknown"/>
          <w:rFonts w:ascii="Helvetica" w:eastAsia="Times New Roman" w:hAnsi="Helvetica" w:cs="Helvetica"/>
          <w:color w:val="333333"/>
          <w:sz w:val="20"/>
          <w:szCs w:val="20"/>
        </w:rPr>
      </w:pPr>
      <w:ins w:id="67" w:author="Unknown"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fldChar w:fldCharType="begin"/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instrText xml:space="preserve"> HYPERLINK "http://www.codejava.net/frameworks/spring/sending-e-mail-with-spring-mvc" \l "SpringEmail" </w:instrText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fldChar w:fldCharType="separate"/>
        </w:r>
        <w:proofErr w:type="gramStart"/>
        <w:r w:rsidRPr="00EB7D00">
          <w:rPr>
            <w:rFonts w:ascii="Helvetica" w:eastAsia="Times New Roman" w:hAnsi="Helvetica" w:cs="Helvetica"/>
            <w:color w:val="095197"/>
            <w:sz w:val="20"/>
            <w:u w:val="single"/>
          </w:rPr>
          <w:t>1.Spring</w:t>
        </w:r>
        <w:proofErr w:type="gramEnd"/>
        <w:r w:rsidRPr="00EB7D00">
          <w:rPr>
            <w:rFonts w:ascii="Helvetica" w:eastAsia="Times New Roman" w:hAnsi="Helvetica" w:cs="Helvetica"/>
            <w:color w:val="095197"/>
            <w:sz w:val="20"/>
            <w:u w:val="single"/>
          </w:rPr>
          <w:t xml:space="preserve"> framework’s support for e-mail</w:t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fldChar w:fldCharType="end"/>
        </w:r>
      </w:ins>
    </w:p>
    <w:p w:rsidR="00EB7D00" w:rsidRPr="00EB7D00" w:rsidRDefault="00EB7D00" w:rsidP="00EB7D00">
      <w:pPr>
        <w:shd w:val="clear" w:color="auto" w:fill="FFFFFF"/>
        <w:spacing w:after="135" w:line="270" w:lineRule="atLeast"/>
        <w:ind w:left="450"/>
        <w:rPr>
          <w:ins w:id="68" w:author="Unknown"/>
          <w:rFonts w:ascii="Helvetica" w:eastAsia="Times New Roman" w:hAnsi="Helvetica" w:cs="Helvetica"/>
          <w:color w:val="333333"/>
          <w:sz w:val="20"/>
          <w:szCs w:val="20"/>
        </w:rPr>
      </w:pPr>
      <w:ins w:id="69" w:author="Unknown"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fldChar w:fldCharType="begin"/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instrText xml:space="preserve"> HYPERLINK "http://www.codejava.net/frameworks/spring/sending-e-mail-with-spring-mvc" \l "RequiredJars" </w:instrText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fldChar w:fldCharType="separate"/>
        </w:r>
        <w:proofErr w:type="gramStart"/>
        <w:r w:rsidRPr="00EB7D00">
          <w:rPr>
            <w:rFonts w:ascii="Helvetica" w:eastAsia="Times New Roman" w:hAnsi="Helvetica" w:cs="Helvetica"/>
            <w:color w:val="095197"/>
            <w:sz w:val="20"/>
            <w:u w:val="single"/>
          </w:rPr>
          <w:t>2.Required</w:t>
        </w:r>
        <w:proofErr w:type="gramEnd"/>
        <w:r w:rsidRPr="00EB7D00">
          <w:rPr>
            <w:rFonts w:ascii="Helvetica" w:eastAsia="Times New Roman" w:hAnsi="Helvetica" w:cs="Helvetica"/>
            <w:color w:val="095197"/>
            <w:sz w:val="20"/>
            <w:u w:val="single"/>
          </w:rPr>
          <w:t xml:space="preserve"> jar files</w:t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fldChar w:fldCharType="end"/>
        </w:r>
      </w:ins>
    </w:p>
    <w:p w:rsidR="00EB7D00" w:rsidRPr="00EB7D00" w:rsidRDefault="00EB7D00" w:rsidP="00EB7D00">
      <w:pPr>
        <w:shd w:val="clear" w:color="auto" w:fill="FFFFFF"/>
        <w:spacing w:after="135" w:line="270" w:lineRule="atLeast"/>
        <w:ind w:left="450"/>
        <w:rPr>
          <w:ins w:id="70" w:author="Unknown"/>
          <w:rFonts w:ascii="Helvetica" w:eastAsia="Times New Roman" w:hAnsi="Helvetica" w:cs="Helvetica"/>
          <w:color w:val="333333"/>
          <w:sz w:val="20"/>
          <w:szCs w:val="20"/>
        </w:rPr>
      </w:pPr>
      <w:ins w:id="71" w:author="Unknown"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fldChar w:fldCharType="begin"/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instrText xml:space="preserve"> HYPERLINK "http://www.codejava.net/frameworks/spring/sending-e-mail-with-spring-mvc" \l "EmailForm" </w:instrText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fldChar w:fldCharType="separate"/>
        </w:r>
        <w:proofErr w:type="gramStart"/>
        <w:r w:rsidRPr="00EB7D00">
          <w:rPr>
            <w:rFonts w:ascii="Helvetica" w:eastAsia="Times New Roman" w:hAnsi="Helvetica" w:cs="Helvetica"/>
            <w:color w:val="095197"/>
            <w:sz w:val="20"/>
            <w:u w:val="single"/>
          </w:rPr>
          <w:t>3.Creating</w:t>
        </w:r>
        <w:proofErr w:type="gramEnd"/>
        <w:r w:rsidRPr="00EB7D00">
          <w:rPr>
            <w:rFonts w:ascii="Helvetica" w:eastAsia="Times New Roman" w:hAnsi="Helvetica" w:cs="Helvetica"/>
            <w:color w:val="095197"/>
            <w:sz w:val="20"/>
            <w:u w:val="single"/>
          </w:rPr>
          <w:t xml:space="preserve"> e-mail sending form</w:t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fldChar w:fldCharType="end"/>
        </w:r>
      </w:ins>
    </w:p>
    <w:p w:rsidR="00EB7D00" w:rsidRPr="00EB7D00" w:rsidRDefault="00EB7D00" w:rsidP="00EB7D00">
      <w:pPr>
        <w:shd w:val="clear" w:color="auto" w:fill="FFFFFF"/>
        <w:spacing w:after="135" w:line="270" w:lineRule="atLeast"/>
        <w:ind w:left="450"/>
        <w:rPr>
          <w:ins w:id="72" w:author="Unknown"/>
          <w:rFonts w:ascii="Helvetica" w:eastAsia="Times New Roman" w:hAnsi="Helvetica" w:cs="Helvetica"/>
          <w:color w:val="333333"/>
          <w:sz w:val="20"/>
          <w:szCs w:val="20"/>
        </w:rPr>
      </w:pPr>
      <w:ins w:id="73" w:author="Unknown"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fldChar w:fldCharType="begin"/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instrText xml:space="preserve"> HYPERLINK "http://www.codejava.net/frameworks/spring/sending-e-mail-with-spring-mvc" \l "Configuration" </w:instrText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fldChar w:fldCharType="separate"/>
        </w:r>
        <w:proofErr w:type="gramStart"/>
        <w:r w:rsidRPr="00EB7D00">
          <w:rPr>
            <w:rFonts w:ascii="Helvetica" w:eastAsia="Times New Roman" w:hAnsi="Helvetica" w:cs="Helvetica"/>
            <w:color w:val="095197"/>
            <w:sz w:val="20"/>
            <w:u w:val="single"/>
          </w:rPr>
          <w:t>4.Configuring</w:t>
        </w:r>
        <w:proofErr w:type="gramEnd"/>
        <w:r w:rsidRPr="00EB7D00">
          <w:rPr>
            <w:rFonts w:ascii="Helvetica" w:eastAsia="Times New Roman" w:hAnsi="Helvetica" w:cs="Helvetica"/>
            <w:color w:val="095197"/>
            <w:sz w:val="20"/>
            <w:u w:val="single"/>
          </w:rPr>
          <w:t xml:space="preserve"> SMTP server settings and Spring MVC</w:t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fldChar w:fldCharType="end"/>
        </w:r>
      </w:ins>
    </w:p>
    <w:p w:rsidR="00EB7D00" w:rsidRPr="00EB7D00" w:rsidRDefault="00EB7D00" w:rsidP="00EB7D00">
      <w:pPr>
        <w:shd w:val="clear" w:color="auto" w:fill="FFFFFF"/>
        <w:spacing w:after="135" w:line="270" w:lineRule="atLeast"/>
        <w:ind w:left="450"/>
        <w:rPr>
          <w:ins w:id="74" w:author="Unknown"/>
          <w:rFonts w:ascii="Helvetica" w:eastAsia="Times New Roman" w:hAnsi="Helvetica" w:cs="Helvetica"/>
          <w:color w:val="333333"/>
          <w:sz w:val="20"/>
          <w:szCs w:val="20"/>
        </w:rPr>
      </w:pPr>
      <w:ins w:id="75" w:author="Unknown"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fldChar w:fldCharType="begin"/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instrText xml:space="preserve"> HYPERLINK "http://www.codejava.net/frameworks/spring/sending-e-mail-with-spring-mvc" \l "SpringController" </w:instrText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fldChar w:fldCharType="separate"/>
        </w:r>
        <w:proofErr w:type="gramStart"/>
        <w:r w:rsidRPr="00EB7D00">
          <w:rPr>
            <w:rFonts w:ascii="Helvetica" w:eastAsia="Times New Roman" w:hAnsi="Helvetica" w:cs="Helvetica"/>
            <w:color w:val="095197"/>
            <w:sz w:val="20"/>
            <w:u w:val="single"/>
          </w:rPr>
          <w:t>5.Creating</w:t>
        </w:r>
        <w:proofErr w:type="gramEnd"/>
        <w:r w:rsidRPr="00EB7D00">
          <w:rPr>
            <w:rFonts w:ascii="Helvetica" w:eastAsia="Times New Roman" w:hAnsi="Helvetica" w:cs="Helvetica"/>
            <w:color w:val="095197"/>
            <w:sz w:val="20"/>
            <w:u w:val="single"/>
          </w:rPr>
          <w:t xml:space="preserve"> Spring MVC controller class</w:t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fldChar w:fldCharType="end"/>
        </w:r>
      </w:ins>
    </w:p>
    <w:p w:rsidR="00EB7D00" w:rsidRPr="00EB7D00" w:rsidRDefault="00EB7D00" w:rsidP="00EB7D00">
      <w:pPr>
        <w:shd w:val="clear" w:color="auto" w:fill="FFFFFF"/>
        <w:spacing w:after="135" w:line="270" w:lineRule="atLeast"/>
        <w:ind w:left="450"/>
        <w:rPr>
          <w:ins w:id="76" w:author="Unknown"/>
          <w:rFonts w:ascii="Helvetica" w:eastAsia="Times New Roman" w:hAnsi="Helvetica" w:cs="Helvetica"/>
          <w:color w:val="333333"/>
          <w:sz w:val="20"/>
          <w:szCs w:val="20"/>
        </w:rPr>
      </w:pPr>
      <w:ins w:id="77" w:author="Unknown"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fldChar w:fldCharType="begin"/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instrText xml:space="preserve"> HYPERLINK "http://www.codejava.net/frameworks/spring/sending-e-mail-with-spring-mvc" \l "ResultAndErrorPage" </w:instrText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fldChar w:fldCharType="separate"/>
        </w:r>
        <w:proofErr w:type="gramStart"/>
        <w:r w:rsidRPr="00EB7D00">
          <w:rPr>
            <w:rFonts w:ascii="Helvetica" w:eastAsia="Times New Roman" w:hAnsi="Helvetica" w:cs="Helvetica"/>
            <w:color w:val="095197"/>
            <w:sz w:val="20"/>
            <w:u w:val="single"/>
          </w:rPr>
          <w:t>6.Creating</w:t>
        </w:r>
        <w:proofErr w:type="gramEnd"/>
        <w:r w:rsidRPr="00EB7D00">
          <w:rPr>
            <w:rFonts w:ascii="Helvetica" w:eastAsia="Times New Roman" w:hAnsi="Helvetica" w:cs="Helvetica"/>
            <w:color w:val="095197"/>
            <w:sz w:val="20"/>
            <w:u w:val="single"/>
          </w:rPr>
          <w:t xml:space="preserve"> result page and error page</w:t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fldChar w:fldCharType="end"/>
        </w:r>
      </w:ins>
    </w:p>
    <w:p w:rsidR="00EB7D00" w:rsidRPr="00EB7D00" w:rsidRDefault="00EB7D00" w:rsidP="00EB7D00">
      <w:pPr>
        <w:shd w:val="clear" w:color="auto" w:fill="FFFFFF"/>
        <w:spacing w:after="135" w:line="270" w:lineRule="atLeast"/>
        <w:ind w:left="450"/>
        <w:rPr>
          <w:ins w:id="78" w:author="Unknown"/>
          <w:rFonts w:ascii="Helvetica" w:eastAsia="Times New Roman" w:hAnsi="Helvetica" w:cs="Helvetica"/>
          <w:color w:val="333333"/>
          <w:sz w:val="20"/>
          <w:szCs w:val="20"/>
        </w:rPr>
      </w:pPr>
      <w:ins w:id="79" w:author="Unknown"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fldChar w:fldCharType="begin"/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instrText xml:space="preserve"> HYPERLINK "http://www.codejava.net/frameworks/spring/sending-e-mail-with-spring-mvc" \l "RunApp" </w:instrText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fldChar w:fldCharType="separate"/>
        </w:r>
        <w:proofErr w:type="gramStart"/>
        <w:r w:rsidRPr="00EB7D00">
          <w:rPr>
            <w:rFonts w:ascii="Helvetica" w:eastAsia="Times New Roman" w:hAnsi="Helvetica" w:cs="Helvetica"/>
            <w:color w:val="095197"/>
            <w:sz w:val="20"/>
            <w:u w:val="single"/>
          </w:rPr>
          <w:t>7.Run</w:t>
        </w:r>
        <w:proofErr w:type="gramEnd"/>
        <w:r w:rsidRPr="00EB7D00">
          <w:rPr>
            <w:rFonts w:ascii="Helvetica" w:eastAsia="Times New Roman" w:hAnsi="Helvetica" w:cs="Helvetica"/>
            <w:color w:val="095197"/>
            <w:sz w:val="20"/>
            <w:u w:val="single"/>
          </w:rPr>
          <w:t xml:space="preserve"> the application</w:t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fldChar w:fldCharType="end"/>
        </w:r>
      </w:ins>
    </w:p>
    <w:p w:rsidR="00EB7D00" w:rsidRPr="00EB7D00" w:rsidRDefault="00EB7D00" w:rsidP="00EB7D00">
      <w:pPr>
        <w:shd w:val="clear" w:color="auto" w:fill="FFFFFF"/>
        <w:spacing w:after="135" w:line="270" w:lineRule="atLeast"/>
        <w:ind w:left="450"/>
        <w:rPr>
          <w:ins w:id="80" w:author="Unknown"/>
          <w:rFonts w:ascii="Helvetica" w:eastAsia="Times New Roman" w:hAnsi="Helvetica" w:cs="Helvetica"/>
          <w:color w:val="333333"/>
          <w:sz w:val="20"/>
          <w:szCs w:val="20"/>
        </w:rPr>
      </w:pPr>
      <w:ins w:id="81" w:author="Unknown"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fldChar w:fldCharType="begin"/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instrText xml:space="preserve"> HYPERLINK "http://www.codejava.net/frameworks/spring/sending-e-mail-with-spring-mvc" \l "Download" </w:instrText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fldChar w:fldCharType="separate"/>
        </w:r>
        <w:proofErr w:type="gramStart"/>
        <w:r w:rsidRPr="00EB7D00">
          <w:rPr>
            <w:rFonts w:ascii="Helvetica" w:eastAsia="Times New Roman" w:hAnsi="Helvetica" w:cs="Helvetica"/>
            <w:color w:val="095197"/>
            <w:sz w:val="20"/>
            <w:u w:val="single"/>
          </w:rPr>
          <w:t>8.Download</w:t>
        </w:r>
        <w:proofErr w:type="gramEnd"/>
        <w:r w:rsidRPr="00EB7D00">
          <w:rPr>
            <w:rFonts w:ascii="Helvetica" w:eastAsia="Times New Roman" w:hAnsi="Helvetica" w:cs="Helvetica"/>
            <w:color w:val="095197"/>
            <w:sz w:val="20"/>
            <w:u w:val="single"/>
          </w:rPr>
          <w:t xml:space="preserve"> Eclipse project/WAR file</w:t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fldChar w:fldCharType="end"/>
        </w:r>
      </w:ins>
    </w:p>
    <w:p w:rsidR="00EB7D00" w:rsidRPr="00EB7D00" w:rsidRDefault="00EB7D00" w:rsidP="00EB7D00">
      <w:pPr>
        <w:shd w:val="clear" w:color="auto" w:fill="FFFFFF"/>
        <w:spacing w:after="0" w:line="270" w:lineRule="atLeast"/>
        <w:rPr>
          <w:ins w:id="82" w:author="Unknown"/>
          <w:rFonts w:ascii="Helvetica" w:eastAsia="Times New Roman" w:hAnsi="Helvetica" w:cs="Helvetica"/>
          <w:color w:val="333333"/>
          <w:sz w:val="20"/>
          <w:szCs w:val="20"/>
        </w:rPr>
      </w:pPr>
      <w:ins w:id="83" w:author="Unknown"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t>This tutorial provides a sample spring MVC application that allows user sending an e-mail message by filling a web form. The e-mail form looks like following screenshot:</w:t>
        </w:r>
      </w:ins>
    </w:p>
    <w:p w:rsidR="00EB7D00" w:rsidRPr="00EB7D00" w:rsidRDefault="00EB7D00" w:rsidP="00EB7D00">
      <w:pPr>
        <w:shd w:val="clear" w:color="auto" w:fill="FFFFFF"/>
        <w:spacing w:after="0" w:line="270" w:lineRule="atLeast"/>
        <w:rPr>
          <w:ins w:id="84" w:author="Unknown"/>
          <w:rFonts w:ascii="Helvetica" w:eastAsia="Times New Roman" w:hAnsi="Helvetica" w:cs="Helvetica"/>
          <w:color w:val="333333"/>
          <w:sz w:val="20"/>
          <w:szCs w:val="20"/>
        </w:rPr>
      </w:pPr>
      <w:ins w:id="85" w:author="Unknown"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lastRenderedPageBreak/>
          <w:fldChar w:fldCharType="begin"/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instrText xml:space="preserve"> INCLUDEPICTURE "http://www.codejava.net/images/articles/frameworks/spring/email/email%20form.png" \* MERGEFORMATINET </w:instrText>
        </w:r>
      </w:ins>
      <w:r w:rsidRPr="00EB7D00">
        <w:rPr>
          <w:rFonts w:ascii="Helvetica" w:eastAsia="Times New Roman" w:hAnsi="Helvetica" w:cs="Helvetica"/>
          <w:color w:val="333333"/>
          <w:sz w:val="20"/>
          <w:szCs w:val="20"/>
        </w:rPr>
        <w:fldChar w:fldCharType="separate"/>
      </w:r>
      <w:r w:rsidRPr="00EB7D00">
        <w:rPr>
          <w:rFonts w:ascii="Helvetica" w:eastAsia="Times New Roman" w:hAnsi="Helvetica" w:cs="Helvetica"/>
          <w:color w:val="333333"/>
          <w:sz w:val="20"/>
          <w:szCs w:val="20"/>
        </w:rPr>
        <w:pict>
          <v:shape id="_x0000_i1031" type="#_x0000_t75" alt="email form" style="width:5in;height:303pt"/>
        </w:pict>
      </w:r>
      <w:ins w:id="86" w:author="Unknown"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fldChar w:fldCharType="end"/>
        </w:r>
      </w:ins>
    </w:p>
    <w:p w:rsidR="00EB7D00" w:rsidRPr="00EB7D00" w:rsidRDefault="00EB7D00" w:rsidP="00EB7D00">
      <w:pPr>
        <w:shd w:val="clear" w:color="auto" w:fill="FFFFFF"/>
        <w:spacing w:after="0" w:line="270" w:lineRule="atLeast"/>
        <w:rPr>
          <w:ins w:id="87" w:author="Unknown"/>
          <w:rFonts w:ascii="Helvetica" w:eastAsia="Times New Roman" w:hAnsi="Helvetica" w:cs="Helvetica"/>
          <w:color w:val="333333"/>
          <w:sz w:val="20"/>
          <w:szCs w:val="20"/>
        </w:rPr>
      </w:pPr>
      <w:ins w:id="88" w:author="Unknown"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t>In this tutorial, you are supposed to familiar with Java EE development as well as developing Spring MVC-based applications.</w:t>
        </w:r>
      </w:ins>
    </w:p>
    <w:p w:rsidR="00EB7D00" w:rsidRPr="00EB7D00" w:rsidRDefault="00EB7D00" w:rsidP="00EB7D00">
      <w:pPr>
        <w:shd w:val="clear" w:color="auto" w:fill="FFFFFF"/>
        <w:spacing w:after="0" w:line="270" w:lineRule="atLeast"/>
        <w:rPr>
          <w:ins w:id="89" w:author="Unknown"/>
          <w:rFonts w:ascii="Helvetica" w:eastAsia="Times New Roman" w:hAnsi="Helvetica" w:cs="Helvetica"/>
          <w:color w:val="333333"/>
          <w:sz w:val="20"/>
          <w:szCs w:val="20"/>
        </w:rPr>
      </w:pPr>
      <w:ins w:id="90" w:author="Unknown"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t> </w:t>
        </w:r>
      </w:ins>
    </w:p>
    <w:p w:rsidR="00EB7D00" w:rsidRPr="00EB7D00" w:rsidRDefault="00EB7D00" w:rsidP="00EB7D00">
      <w:pPr>
        <w:shd w:val="clear" w:color="auto" w:fill="FFFFFF"/>
        <w:spacing w:before="75" w:after="75" w:line="420" w:lineRule="atLeast"/>
        <w:outlineLvl w:val="0"/>
        <w:rPr>
          <w:ins w:id="91" w:author="Unknown"/>
          <w:rFonts w:ascii="Arial" w:eastAsia="Times New Roman" w:hAnsi="Arial" w:cs="Arial"/>
          <w:b/>
          <w:bCs/>
          <w:color w:val="333333"/>
          <w:kern w:val="36"/>
          <w:sz w:val="39"/>
          <w:szCs w:val="39"/>
        </w:rPr>
      </w:pPr>
      <w:bookmarkStart w:id="92" w:name="SpringEmail"/>
      <w:bookmarkEnd w:id="92"/>
      <w:ins w:id="93" w:author="Unknown">
        <w:r w:rsidRPr="00EB7D00">
          <w:rPr>
            <w:rFonts w:ascii="Arial" w:eastAsia="Times New Roman" w:hAnsi="Arial" w:cs="Arial"/>
            <w:b/>
            <w:bCs/>
            <w:color w:val="333333"/>
            <w:kern w:val="36"/>
            <w:sz w:val="39"/>
            <w:szCs w:val="39"/>
          </w:rPr>
          <w:t>1. Spring framework’s support for e-mail</w:t>
        </w:r>
      </w:ins>
    </w:p>
    <w:p w:rsidR="00EB7D00" w:rsidRPr="00EB7D00" w:rsidRDefault="00EB7D00" w:rsidP="00EB7D00">
      <w:pPr>
        <w:shd w:val="clear" w:color="auto" w:fill="FFFFFF"/>
        <w:spacing w:after="0" w:line="270" w:lineRule="atLeast"/>
        <w:rPr>
          <w:ins w:id="94" w:author="Unknown"/>
          <w:rFonts w:ascii="Helvetica" w:eastAsia="Times New Roman" w:hAnsi="Helvetica" w:cs="Helvetica"/>
          <w:color w:val="333333"/>
          <w:sz w:val="20"/>
          <w:szCs w:val="20"/>
        </w:rPr>
      </w:pPr>
      <w:ins w:id="95" w:author="Unknown"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t>Based on</w:t>
        </w:r>
        <w:r w:rsidRPr="00EB7D00">
          <w:rPr>
            <w:rFonts w:ascii="Helvetica" w:eastAsia="Times New Roman" w:hAnsi="Helvetica" w:cs="Helvetica"/>
            <w:color w:val="333333"/>
            <w:sz w:val="20"/>
          </w:rPr>
          <w:t> </w:t>
        </w:r>
        <w:proofErr w:type="spellStart"/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fldChar w:fldCharType="begin"/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instrText xml:space="preserve"> HYPERLINK "http://www.oracle.com/technetwork/java/javamail/index.html" \t "_blank" </w:instrText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fldChar w:fldCharType="separate"/>
        </w:r>
        <w:r w:rsidRPr="00EB7D00">
          <w:rPr>
            <w:rFonts w:ascii="Helvetica" w:eastAsia="Times New Roman" w:hAnsi="Helvetica" w:cs="Helvetica"/>
            <w:color w:val="095197"/>
            <w:sz w:val="20"/>
            <w:u w:val="single"/>
          </w:rPr>
          <w:t>JavaMail</w:t>
        </w:r>
        <w:proofErr w:type="spellEnd"/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fldChar w:fldCharType="end"/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t xml:space="preserve">, </w:t>
        </w:r>
        <w:proofErr w:type="gramStart"/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t>Spring</w:t>
        </w:r>
        <w:proofErr w:type="gramEnd"/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t xml:space="preserve"> framework provides high-level abstraction API which greatly simplifies e-mail sending process. Let’s take a brief look at this API in the following class diagram:</w:t>
        </w:r>
      </w:ins>
    </w:p>
    <w:p w:rsidR="00EB7D00" w:rsidRPr="00EB7D00" w:rsidRDefault="00EB7D00" w:rsidP="00EB7D00">
      <w:pPr>
        <w:shd w:val="clear" w:color="auto" w:fill="FFFFFF"/>
        <w:spacing w:after="0" w:line="270" w:lineRule="atLeast"/>
        <w:rPr>
          <w:ins w:id="96" w:author="Unknown"/>
          <w:rFonts w:ascii="Helvetica" w:eastAsia="Times New Roman" w:hAnsi="Helvetica" w:cs="Helvetica"/>
          <w:color w:val="333333"/>
          <w:sz w:val="20"/>
          <w:szCs w:val="20"/>
        </w:rPr>
      </w:pPr>
      <w:ins w:id="97" w:author="Unknown"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lastRenderedPageBreak/>
          <w:fldChar w:fldCharType="begin"/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instrText xml:space="preserve"> INCLUDEPICTURE "http://www.codejava.net/images/articles/frameworks/spring/email/Spring%20mail%20API%20class%20diagram.png" \* MERGEFORMATINET </w:instrText>
        </w:r>
      </w:ins>
      <w:r w:rsidRPr="00EB7D00">
        <w:rPr>
          <w:rFonts w:ascii="Helvetica" w:eastAsia="Times New Roman" w:hAnsi="Helvetica" w:cs="Helvetica"/>
          <w:color w:val="333333"/>
          <w:sz w:val="20"/>
          <w:szCs w:val="20"/>
        </w:rPr>
        <w:fldChar w:fldCharType="separate"/>
      </w:r>
      <w:r w:rsidRPr="00EB7D00">
        <w:rPr>
          <w:rFonts w:ascii="Helvetica" w:eastAsia="Times New Roman" w:hAnsi="Helvetica" w:cs="Helvetica"/>
          <w:color w:val="333333"/>
          <w:sz w:val="20"/>
          <w:szCs w:val="20"/>
        </w:rPr>
        <w:pict>
          <v:shape id="_x0000_i1032" type="#_x0000_t75" alt="Spring mail API class diagram" style="width:480pt;height:341.25pt"/>
        </w:pict>
      </w:r>
      <w:ins w:id="98" w:author="Unknown"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fldChar w:fldCharType="end"/>
        </w:r>
      </w:ins>
    </w:p>
    <w:p w:rsidR="00EB7D00" w:rsidRPr="00EB7D00" w:rsidRDefault="00EB7D00" w:rsidP="00EB7D00">
      <w:pPr>
        <w:shd w:val="clear" w:color="auto" w:fill="FFFFFF"/>
        <w:spacing w:after="0" w:line="270" w:lineRule="atLeast"/>
        <w:rPr>
          <w:ins w:id="99" w:author="Unknown"/>
          <w:rFonts w:ascii="Helvetica" w:eastAsia="Times New Roman" w:hAnsi="Helvetica" w:cs="Helvetica"/>
          <w:color w:val="333333"/>
          <w:sz w:val="20"/>
          <w:szCs w:val="20"/>
        </w:rPr>
      </w:pPr>
      <w:ins w:id="100" w:author="Unknown"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t>To send e-mail messages, we can use an implementation of interface</w:t>
        </w:r>
        <w:r w:rsidRPr="00EB7D00">
          <w:rPr>
            <w:rFonts w:ascii="Helvetica" w:eastAsia="Times New Roman" w:hAnsi="Helvetica" w:cs="Helvetica"/>
            <w:color w:val="333333"/>
            <w:sz w:val="20"/>
          </w:rPr>
          <w:t> </w:t>
        </w:r>
        <w:proofErr w:type="spellStart"/>
        <w:r w:rsidRPr="00EB7D00">
          <w:rPr>
            <w:rFonts w:ascii="Courier New" w:eastAsia="Times New Roman" w:hAnsi="Courier New" w:cs="Courier New"/>
            <w:color w:val="800000"/>
            <w:sz w:val="20"/>
            <w:szCs w:val="20"/>
          </w:rPr>
          <w:t>MailSender</w:t>
        </w:r>
        <w:proofErr w:type="spellEnd"/>
        <w:r w:rsidRPr="00EB7D00">
          <w:rPr>
            <w:rFonts w:ascii="Helvetica" w:eastAsia="Times New Roman" w:hAnsi="Helvetica" w:cs="Helvetica"/>
            <w:color w:val="333333"/>
            <w:sz w:val="20"/>
          </w:rPr>
          <w:t> </w:t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t xml:space="preserve">– </w:t>
        </w:r>
        <w:proofErr w:type="spellStart"/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t>the</w:t>
        </w:r>
        <w:r w:rsidRPr="00EB7D00">
          <w:rPr>
            <w:rFonts w:ascii="Courier New" w:eastAsia="Times New Roman" w:hAnsi="Courier New" w:cs="Courier New"/>
            <w:color w:val="800000"/>
            <w:sz w:val="20"/>
            <w:szCs w:val="20"/>
          </w:rPr>
          <w:t>JavaMailSenderImpl</w:t>
        </w:r>
        <w:proofErr w:type="spellEnd"/>
        <w:r w:rsidRPr="00EB7D00">
          <w:rPr>
            <w:rFonts w:ascii="Helvetica" w:eastAsia="Times New Roman" w:hAnsi="Helvetica" w:cs="Helvetica"/>
            <w:color w:val="333333"/>
            <w:sz w:val="20"/>
          </w:rPr>
          <w:t> </w:t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t xml:space="preserve">class which is built upon on </w:t>
        </w:r>
        <w:proofErr w:type="spellStart"/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t>JavaMail</w:t>
        </w:r>
        <w:proofErr w:type="spellEnd"/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t xml:space="preserve">. It’s convenient to configure this implementation as a bean in </w:t>
        </w:r>
        <w:proofErr w:type="gramStart"/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t>Spring’s</w:t>
        </w:r>
        <w:proofErr w:type="gramEnd"/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t xml:space="preserve"> context:</w:t>
        </w:r>
      </w:ins>
    </w:p>
    <w:tbl>
      <w:tblPr>
        <w:tblW w:w="10575" w:type="dxa"/>
        <w:tblCellMar>
          <w:left w:w="0" w:type="dxa"/>
          <w:right w:w="0" w:type="dxa"/>
        </w:tblCellMar>
        <w:tblLook w:val="04A0"/>
      </w:tblPr>
      <w:tblGrid>
        <w:gridCol w:w="555"/>
        <w:gridCol w:w="10020"/>
      </w:tblGrid>
      <w:tr w:rsidR="00EB7D00" w:rsidRPr="00EB7D00" w:rsidTr="00EB7D00">
        <w:tc>
          <w:tcPr>
            <w:tcW w:w="0" w:type="auto"/>
            <w:vAlign w:val="center"/>
            <w:hideMark/>
          </w:tcPr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0020" w:type="dxa"/>
            <w:vAlign w:val="center"/>
            <w:hideMark/>
          </w:tcPr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sz w:val="20"/>
              </w:rPr>
              <w:t>&lt;bean</w:t>
            </w: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id="</w:t>
            </w:r>
            <w:proofErr w:type="spellStart"/>
            <w:r w:rsidRPr="00EB7D00">
              <w:rPr>
                <w:rFonts w:ascii="Courier New" w:eastAsia="Times New Roman" w:hAnsi="Courier New" w:cs="Courier New"/>
                <w:sz w:val="20"/>
              </w:rPr>
              <w:t>mailSender</w:t>
            </w:r>
            <w:proofErr w:type="spellEnd"/>
            <w:r w:rsidRPr="00EB7D00">
              <w:rPr>
                <w:rFonts w:ascii="Courier New" w:eastAsia="Times New Roman" w:hAnsi="Courier New" w:cs="Courier New"/>
                <w:sz w:val="20"/>
              </w:rPr>
              <w:t>"</w:t>
            </w: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class="</w:t>
            </w:r>
            <w:proofErr w:type="spellStart"/>
            <w:r w:rsidRPr="00EB7D00">
              <w:rPr>
                <w:rFonts w:ascii="Courier New" w:eastAsia="Times New Roman" w:hAnsi="Courier New" w:cs="Courier New"/>
                <w:sz w:val="20"/>
              </w:rPr>
              <w:t>org.springframework.mail.javamail.JavaMailSenderImpl</w:t>
            </w:r>
            <w:proofErr w:type="spellEnd"/>
            <w:r w:rsidRPr="00EB7D00">
              <w:rPr>
                <w:rFonts w:ascii="Courier New" w:eastAsia="Times New Roman" w:hAnsi="Courier New" w:cs="Courier New"/>
                <w:sz w:val="20"/>
              </w:rPr>
              <w:t>"&gt;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color w:val="DD1144"/>
                <w:sz w:val="20"/>
              </w:rPr>
              <w:t>    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&lt;!-- SMTP settings --&gt;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color w:val="DD1144"/>
                <w:sz w:val="20"/>
              </w:rPr>
              <w:t>    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&lt;property</w:t>
            </w: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name="host"</w:t>
            </w: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value="SMTP_HOST"</w:t>
            </w: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/&gt;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color w:val="DD1144"/>
                <w:sz w:val="20"/>
              </w:rPr>
              <w:t>    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&lt;property</w:t>
            </w: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name="port"</w:t>
            </w: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value="SMTP_PORT"</w:t>
            </w: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/&gt;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color w:val="DD1144"/>
                <w:sz w:val="20"/>
              </w:rPr>
              <w:t>    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&lt;property</w:t>
            </w: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name="username"</w:t>
            </w: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value="USER_NAME"</w:t>
            </w: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/&gt;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color w:val="DD1144"/>
                <w:sz w:val="20"/>
              </w:rPr>
              <w:t>    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&lt;property</w:t>
            </w: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name="password"</w:t>
            </w: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value="PASSWORD"</w:t>
            </w: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/&gt;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color w:val="DD1144"/>
                <w:sz w:val="20"/>
              </w:rPr>
              <w:t>    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&lt;property</w:t>
            </w: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name="</w:t>
            </w:r>
            <w:proofErr w:type="spellStart"/>
            <w:r w:rsidRPr="00EB7D00">
              <w:rPr>
                <w:rFonts w:ascii="Courier New" w:eastAsia="Times New Roman" w:hAnsi="Courier New" w:cs="Courier New"/>
                <w:sz w:val="20"/>
              </w:rPr>
              <w:t>javaMailProperties</w:t>
            </w:r>
            <w:proofErr w:type="spellEnd"/>
            <w:r w:rsidRPr="00EB7D00">
              <w:rPr>
                <w:rFonts w:ascii="Courier New" w:eastAsia="Times New Roman" w:hAnsi="Courier New" w:cs="Courier New"/>
                <w:sz w:val="20"/>
              </w:rPr>
              <w:t>"&gt;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color w:val="DD1144"/>
                <w:sz w:val="20"/>
              </w:rPr>
              <w:t>        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 xml:space="preserve">&lt;!-- additional properties specific to </w:t>
            </w:r>
            <w:proofErr w:type="spellStart"/>
            <w:r w:rsidRPr="00EB7D00">
              <w:rPr>
                <w:rFonts w:ascii="Courier New" w:eastAsia="Times New Roman" w:hAnsi="Courier New" w:cs="Courier New"/>
                <w:sz w:val="20"/>
              </w:rPr>
              <w:t>JavaMail</w:t>
            </w:r>
            <w:proofErr w:type="spellEnd"/>
            <w:r w:rsidRPr="00EB7D00">
              <w:rPr>
                <w:rFonts w:ascii="Courier New" w:eastAsia="Times New Roman" w:hAnsi="Courier New" w:cs="Courier New"/>
                <w:sz w:val="20"/>
              </w:rPr>
              <w:t xml:space="preserve"> --&gt;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color w:val="DD1144"/>
                <w:sz w:val="20"/>
              </w:rPr>
              <w:t>        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&lt;props&gt;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color w:val="DD1144"/>
                <w:sz w:val="20"/>
              </w:rPr>
              <w:t>            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&lt;prop</w:t>
            </w: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key="</w:t>
            </w:r>
            <w:proofErr w:type="spellStart"/>
            <w:r w:rsidRPr="00EB7D00">
              <w:rPr>
                <w:rFonts w:ascii="Courier New" w:eastAsia="Times New Roman" w:hAnsi="Courier New" w:cs="Courier New"/>
                <w:sz w:val="20"/>
              </w:rPr>
              <w:t>mail.transport.protocol</w:t>
            </w:r>
            <w:proofErr w:type="spellEnd"/>
            <w:r w:rsidRPr="00EB7D00">
              <w:rPr>
                <w:rFonts w:ascii="Courier New" w:eastAsia="Times New Roman" w:hAnsi="Courier New" w:cs="Courier New"/>
                <w:sz w:val="20"/>
              </w:rPr>
              <w:t>"&gt;</w:t>
            </w:r>
            <w:proofErr w:type="spellStart"/>
            <w:r w:rsidRPr="00EB7D00">
              <w:rPr>
                <w:rFonts w:ascii="Courier New" w:eastAsia="Times New Roman" w:hAnsi="Courier New" w:cs="Courier New"/>
                <w:sz w:val="20"/>
              </w:rPr>
              <w:t>smtp</w:t>
            </w:r>
            <w:proofErr w:type="spellEnd"/>
            <w:r w:rsidRPr="00EB7D00">
              <w:rPr>
                <w:rFonts w:ascii="Courier New" w:eastAsia="Times New Roman" w:hAnsi="Courier New" w:cs="Courier New"/>
                <w:sz w:val="20"/>
              </w:rPr>
              <w:t>&lt;/prop&gt;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color w:val="DD1144"/>
                <w:sz w:val="20"/>
              </w:rPr>
              <w:t>            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&lt;prop</w:t>
            </w: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key="</w:t>
            </w:r>
            <w:proofErr w:type="spellStart"/>
            <w:r w:rsidRPr="00EB7D00">
              <w:rPr>
                <w:rFonts w:ascii="Courier New" w:eastAsia="Times New Roman" w:hAnsi="Courier New" w:cs="Courier New"/>
                <w:sz w:val="20"/>
              </w:rPr>
              <w:t>mail.smtp.auth</w:t>
            </w:r>
            <w:proofErr w:type="spellEnd"/>
            <w:r w:rsidRPr="00EB7D00">
              <w:rPr>
                <w:rFonts w:ascii="Courier New" w:eastAsia="Times New Roman" w:hAnsi="Courier New" w:cs="Courier New"/>
                <w:sz w:val="20"/>
              </w:rPr>
              <w:t>"&gt;true&lt;/prop&gt;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color w:val="DD1144"/>
                <w:sz w:val="20"/>
              </w:rPr>
              <w:t>            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&lt;prop</w:t>
            </w: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key="</w:t>
            </w:r>
            <w:proofErr w:type="spellStart"/>
            <w:r w:rsidRPr="00EB7D00">
              <w:rPr>
                <w:rFonts w:ascii="Courier New" w:eastAsia="Times New Roman" w:hAnsi="Courier New" w:cs="Courier New"/>
                <w:sz w:val="20"/>
              </w:rPr>
              <w:t>mail.smtp.starttls.enable</w:t>
            </w:r>
            <w:proofErr w:type="spellEnd"/>
            <w:r w:rsidRPr="00EB7D00">
              <w:rPr>
                <w:rFonts w:ascii="Courier New" w:eastAsia="Times New Roman" w:hAnsi="Courier New" w:cs="Courier New"/>
                <w:sz w:val="20"/>
              </w:rPr>
              <w:t>"&gt;true&lt;/prop&gt;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color w:val="DD1144"/>
                <w:sz w:val="20"/>
              </w:rPr>
              <w:t>        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&lt;/props&gt;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color w:val="DD1144"/>
                <w:sz w:val="20"/>
              </w:rPr>
              <w:t>    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&lt;/property&gt;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sz w:val="20"/>
              </w:rPr>
              <w:t>&lt;/bean&gt;</w:t>
            </w:r>
          </w:p>
        </w:tc>
      </w:tr>
    </w:tbl>
    <w:p w:rsidR="00EB7D00" w:rsidRPr="00EB7D00" w:rsidRDefault="00EB7D00" w:rsidP="00EB7D00">
      <w:pPr>
        <w:shd w:val="clear" w:color="auto" w:fill="FFFFFF"/>
        <w:spacing w:after="0" w:line="270" w:lineRule="atLeast"/>
        <w:rPr>
          <w:ins w:id="101" w:author="Unknown"/>
          <w:rFonts w:ascii="Helvetica" w:eastAsia="Times New Roman" w:hAnsi="Helvetica" w:cs="Helvetica"/>
          <w:color w:val="333333"/>
          <w:sz w:val="20"/>
          <w:szCs w:val="20"/>
        </w:rPr>
      </w:pPr>
      <w:ins w:id="102" w:author="Unknown"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t xml:space="preserve">This bean holds properties for SMTP and </w:t>
        </w:r>
        <w:proofErr w:type="spellStart"/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t>JavaMail</w:t>
        </w:r>
        <w:proofErr w:type="spellEnd"/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t xml:space="preserve"> and can be injected to a business/service class which needs to send an e-mail, for example:</w:t>
        </w:r>
      </w:ins>
    </w:p>
    <w:tbl>
      <w:tblPr>
        <w:tblW w:w="10575" w:type="dxa"/>
        <w:tblCellMar>
          <w:left w:w="0" w:type="dxa"/>
          <w:right w:w="0" w:type="dxa"/>
        </w:tblCellMar>
        <w:tblLook w:val="04A0"/>
      </w:tblPr>
      <w:tblGrid>
        <w:gridCol w:w="450"/>
        <w:gridCol w:w="10125"/>
      </w:tblGrid>
      <w:tr w:rsidR="00EB7D00" w:rsidRPr="00EB7D00" w:rsidTr="00EB7D00">
        <w:tc>
          <w:tcPr>
            <w:tcW w:w="0" w:type="auto"/>
            <w:vAlign w:val="center"/>
            <w:hideMark/>
          </w:tcPr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125" w:type="dxa"/>
            <w:vAlign w:val="center"/>
            <w:hideMark/>
          </w:tcPr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7D00">
              <w:rPr>
                <w:rFonts w:ascii="Courier New" w:eastAsia="Times New Roman" w:hAnsi="Courier New" w:cs="Courier New"/>
                <w:sz w:val="20"/>
              </w:rPr>
              <w:t>mailSender.send</w:t>
            </w:r>
            <w:proofErr w:type="spellEnd"/>
            <w:r w:rsidRPr="00EB7D00">
              <w:rPr>
                <w:rFonts w:ascii="Courier New" w:eastAsia="Times New Roman" w:hAnsi="Courier New" w:cs="Courier New"/>
                <w:sz w:val="20"/>
              </w:rPr>
              <w:t>(email);</w:t>
            </w:r>
          </w:p>
        </w:tc>
      </w:tr>
    </w:tbl>
    <w:p w:rsidR="00EB7D00" w:rsidRPr="00EB7D00" w:rsidRDefault="00EB7D00" w:rsidP="00EB7D00">
      <w:pPr>
        <w:shd w:val="clear" w:color="auto" w:fill="FFFFFF"/>
        <w:spacing w:after="0" w:line="270" w:lineRule="atLeast"/>
        <w:rPr>
          <w:ins w:id="103" w:author="Unknown"/>
          <w:rFonts w:ascii="Helvetica" w:eastAsia="Times New Roman" w:hAnsi="Helvetica" w:cs="Helvetica"/>
          <w:color w:val="333333"/>
          <w:sz w:val="20"/>
          <w:szCs w:val="20"/>
        </w:rPr>
      </w:pPr>
      <w:ins w:id="104" w:author="Unknown"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lastRenderedPageBreak/>
          <w:t>In which</w:t>
        </w:r>
        <w:r w:rsidRPr="00EB7D00">
          <w:rPr>
            <w:rFonts w:ascii="Helvetica" w:eastAsia="Times New Roman" w:hAnsi="Helvetica" w:cs="Helvetica"/>
            <w:color w:val="333333"/>
            <w:sz w:val="20"/>
          </w:rPr>
          <w:t> </w:t>
        </w:r>
        <w:r w:rsidRPr="00EB7D00">
          <w:rPr>
            <w:rFonts w:ascii="Courier New" w:eastAsia="Times New Roman" w:hAnsi="Courier New" w:cs="Courier New"/>
            <w:color w:val="800000"/>
            <w:sz w:val="18"/>
            <w:szCs w:val="18"/>
          </w:rPr>
          <w:t>email</w:t>
        </w:r>
        <w:r w:rsidRPr="00EB7D00">
          <w:rPr>
            <w:rFonts w:ascii="Helvetica" w:eastAsia="Times New Roman" w:hAnsi="Helvetica" w:cs="Helvetica"/>
            <w:color w:val="333333"/>
            <w:sz w:val="28"/>
          </w:rPr>
          <w:t> </w:t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t>is an object of a type that implements</w:t>
        </w:r>
        <w:r w:rsidRPr="00EB7D00">
          <w:rPr>
            <w:rFonts w:ascii="Helvetica" w:eastAsia="Times New Roman" w:hAnsi="Helvetica" w:cs="Helvetica"/>
            <w:color w:val="333333"/>
            <w:sz w:val="20"/>
          </w:rPr>
          <w:t> </w:t>
        </w:r>
        <w:proofErr w:type="spellStart"/>
        <w:r w:rsidRPr="00EB7D00">
          <w:rPr>
            <w:rFonts w:ascii="Courier New" w:eastAsia="Times New Roman" w:hAnsi="Courier New" w:cs="Courier New"/>
            <w:color w:val="800000"/>
            <w:sz w:val="20"/>
            <w:szCs w:val="20"/>
          </w:rPr>
          <w:t>MailMessage</w:t>
        </w:r>
        <w:proofErr w:type="spellEnd"/>
        <w:r w:rsidRPr="00EB7D00">
          <w:rPr>
            <w:rFonts w:ascii="Helvetica" w:eastAsia="Times New Roman" w:hAnsi="Helvetica" w:cs="Helvetica"/>
            <w:color w:val="333333"/>
            <w:sz w:val="20"/>
          </w:rPr>
          <w:t> </w:t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t>interface, such as</w:t>
        </w:r>
        <w:r w:rsidRPr="00EB7D00">
          <w:rPr>
            <w:rFonts w:ascii="Helvetica" w:eastAsia="Times New Roman" w:hAnsi="Helvetica" w:cs="Helvetica"/>
            <w:color w:val="333333"/>
            <w:sz w:val="20"/>
          </w:rPr>
          <w:t> </w:t>
        </w:r>
        <w:proofErr w:type="spellStart"/>
        <w:r w:rsidRPr="00EB7D00">
          <w:rPr>
            <w:rFonts w:ascii="Courier New" w:eastAsia="Times New Roman" w:hAnsi="Courier New" w:cs="Courier New"/>
            <w:color w:val="800000"/>
            <w:sz w:val="20"/>
            <w:szCs w:val="20"/>
          </w:rPr>
          <w:t>SimpleMailMessage</w:t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t>class</w:t>
        </w:r>
        <w:proofErr w:type="spellEnd"/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t>. We can construct the</w:t>
        </w:r>
        <w:r w:rsidRPr="00EB7D00">
          <w:rPr>
            <w:rFonts w:ascii="Helvetica" w:eastAsia="Times New Roman" w:hAnsi="Helvetica" w:cs="Helvetica"/>
            <w:color w:val="333333"/>
            <w:sz w:val="20"/>
          </w:rPr>
          <w:t> </w:t>
        </w:r>
        <w:r w:rsidRPr="00EB7D00">
          <w:rPr>
            <w:rFonts w:ascii="Courier New" w:eastAsia="Times New Roman" w:hAnsi="Courier New" w:cs="Courier New"/>
            <w:color w:val="800000"/>
            <w:sz w:val="18"/>
            <w:szCs w:val="18"/>
          </w:rPr>
          <w:t>email</w:t>
        </w:r>
        <w:r w:rsidRPr="00EB7D00">
          <w:rPr>
            <w:rFonts w:ascii="Helvetica" w:eastAsia="Times New Roman" w:hAnsi="Helvetica" w:cs="Helvetica"/>
            <w:color w:val="333333"/>
            <w:sz w:val="28"/>
          </w:rPr>
          <w:t> </w:t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t>object as follows:</w:t>
        </w:r>
      </w:ins>
    </w:p>
    <w:tbl>
      <w:tblPr>
        <w:tblW w:w="10575" w:type="dxa"/>
        <w:tblCellMar>
          <w:left w:w="0" w:type="dxa"/>
          <w:right w:w="0" w:type="dxa"/>
        </w:tblCellMar>
        <w:tblLook w:val="04A0"/>
      </w:tblPr>
      <w:tblGrid>
        <w:gridCol w:w="450"/>
        <w:gridCol w:w="10125"/>
      </w:tblGrid>
      <w:tr w:rsidR="00EB7D00" w:rsidRPr="00EB7D00" w:rsidTr="00EB7D00">
        <w:tc>
          <w:tcPr>
            <w:tcW w:w="0" w:type="auto"/>
            <w:vAlign w:val="center"/>
            <w:hideMark/>
          </w:tcPr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125" w:type="dxa"/>
            <w:vAlign w:val="center"/>
            <w:hideMark/>
          </w:tcPr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7D00">
              <w:rPr>
                <w:rFonts w:ascii="Courier New" w:eastAsia="Times New Roman" w:hAnsi="Courier New" w:cs="Courier New"/>
                <w:sz w:val="20"/>
              </w:rPr>
              <w:t>SimpleMailMessage</w:t>
            </w:r>
            <w:proofErr w:type="spellEnd"/>
            <w:r w:rsidRPr="00EB7D00">
              <w:rPr>
                <w:rFonts w:ascii="Courier New" w:eastAsia="Times New Roman" w:hAnsi="Courier New" w:cs="Courier New"/>
                <w:sz w:val="20"/>
              </w:rPr>
              <w:t xml:space="preserve"> email = new</w:t>
            </w: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7D00">
              <w:rPr>
                <w:rFonts w:ascii="Courier New" w:eastAsia="Times New Roman" w:hAnsi="Courier New" w:cs="Courier New"/>
                <w:sz w:val="20"/>
              </w:rPr>
              <w:t>SimpleMailMessage</w:t>
            </w:r>
            <w:proofErr w:type="spellEnd"/>
            <w:r w:rsidRPr="00EB7D00">
              <w:rPr>
                <w:rFonts w:ascii="Courier New" w:eastAsia="Times New Roman" w:hAnsi="Courier New" w:cs="Courier New"/>
                <w:sz w:val="20"/>
              </w:rPr>
              <w:t>();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7D00">
              <w:rPr>
                <w:rFonts w:ascii="Courier New" w:eastAsia="Times New Roman" w:hAnsi="Courier New" w:cs="Courier New"/>
                <w:sz w:val="20"/>
              </w:rPr>
              <w:t>email.setTo</w:t>
            </w:r>
            <w:proofErr w:type="spellEnd"/>
            <w:r w:rsidRPr="00EB7D00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spellStart"/>
            <w:r w:rsidRPr="00EB7D00">
              <w:rPr>
                <w:rFonts w:ascii="Courier New" w:eastAsia="Times New Roman" w:hAnsi="Courier New" w:cs="Courier New"/>
                <w:sz w:val="20"/>
              </w:rPr>
              <w:t>toAddress</w:t>
            </w:r>
            <w:proofErr w:type="spellEnd"/>
            <w:r w:rsidRPr="00EB7D00">
              <w:rPr>
                <w:rFonts w:ascii="Courier New" w:eastAsia="Times New Roman" w:hAnsi="Courier New" w:cs="Courier New"/>
                <w:sz w:val="20"/>
              </w:rPr>
              <w:t>);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7D00">
              <w:rPr>
                <w:rFonts w:ascii="Courier New" w:eastAsia="Times New Roman" w:hAnsi="Courier New" w:cs="Courier New"/>
                <w:sz w:val="20"/>
              </w:rPr>
              <w:t>email.setSubject</w:t>
            </w:r>
            <w:proofErr w:type="spellEnd"/>
            <w:r w:rsidRPr="00EB7D00">
              <w:rPr>
                <w:rFonts w:ascii="Courier New" w:eastAsia="Times New Roman" w:hAnsi="Courier New" w:cs="Courier New"/>
                <w:sz w:val="20"/>
              </w:rPr>
              <w:t>(subject);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7D00">
              <w:rPr>
                <w:rFonts w:ascii="Courier New" w:eastAsia="Times New Roman" w:hAnsi="Courier New" w:cs="Courier New"/>
                <w:sz w:val="20"/>
              </w:rPr>
              <w:t>email.setText</w:t>
            </w:r>
            <w:proofErr w:type="spellEnd"/>
            <w:r w:rsidRPr="00EB7D00">
              <w:rPr>
                <w:rFonts w:ascii="Courier New" w:eastAsia="Times New Roman" w:hAnsi="Courier New" w:cs="Courier New"/>
                <w:sz w:val="20"/>
              </w:rPr>
              <w:t>(body);</w:t>
            </w:r>
          </w:p>
        </w:tc>
      </w:tr>
    </w:tbl>
    <w:p w:rsidR="00EB7D00" w:rsidRPr="00EB7D00" w:rsidRDefault="00EB7D00" w:rsidP="00EB7D00">
      <w:pPr>
        <w:shd w:val="clear" w:color="auto" w:fill="FFFFFF"/>
        <w:spacing w:after="0" w:line="270" w:lineRule="atLeast"/>
        <w:rPr>
          <w:ins w:id="105" w:author="Unknown"/>
          <w:rFonts w:ascii="Helvetica" w:eastAsia="Times New Roman" w:hAnsi="Helvetica" w:cs="Helvetica"/>
          <w:color w:val="333333"/>
          <w:sz w:val="20"/>
          <w:szCs w:val="20"/>
        </w:rPr>
      </w:pPr>
      <w:ins w:id="106" w:author="Unknown"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t>That’s for a simple mail message (plain text). In case if we want to send HTML e-mail or attach files to the e-mail, we can use</w:t>
        </w:r>
        <w:r w:rsidRPr="00EB7D00">
          <w:rPr>
            <w:rFonts w:ascii="Helvetica" w:eastAsia="Times New Roman" w:hAnsi="Helvetica" w:cs="Helvetica"/>
            <w:color w:val="333333"/>
            <w:sz w:val="20"/>
          </w:rPr>
          <w:t> </w:t>
        </w:r>
        <w:proofErr w:type="spellStart"/>
        <w:r w:rsidRPr="00EB7D00">
          <w:rPr>
            <w:rFonts w:ascii="Courier New" w:eastAsia="Times New Roman" w:hAnsi="Courier New" w:cs="Courier New"/>
            <w:color w:val="800000"/>
            <w:sz w:val="20"/>
            <w:szCs w:val="20"/>
          </w:rPr>
          <w:t>MimeMailMessage</w:t>
        </w:r>
        <w:proofErr w:type="spellEnd"/>
        <w:r w:rsidRPr="00EB7D00">
          <w:rPr>
            <w:rFonts w:ascii="Helvetica" w:eastAsia="Times New Roman" w:hAnsi="Helvetica" w:cs="Helvetica"/>
            <w:color w:val="333333"/>
            <w:sz w:val="20"/>
          </w:rPr>
          <w:t> </w:t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t>class with the help of</w:t>
        </w:r>
        <w:r w:rsidRPr="00EB7D00">
          <w:rPr>
            <w:rFonts w:ascii="Helvetica" w:eastAsia="Times New Roman" w:hAnsi="Helvetica" w:cs="Helvetica"/>
            <w:color w:val="333333"/>
            <w:sz w:val="20"/>
          </w:rPr>
          <w:t> </w:t>
        </w:r>
        <w:proofErr w:type="spellStart"/>
        <w:r w:rsidRPr="00EB7D00">
          <w:rPr>
            <w:rFonts w:ascii="Courier New" w:eastAsia="Times New Roman" w:hAnsi="Courier New" w:cs="Courier New"/>
            <w:color w:val="800000"/>
            <w:sz w:val="20"/>
            <w:szCs w:val="20"/>
          </w:rPr>
          <w:t>MimeMessagePreparator</w:t>
        </w:r>
        <w:proofErr w:type="spellEnd"/>
        <w:r w:rsidRPr="00EB7D00">
          <w:rPr>
            <w:rFonts w:ascii="Helvetica" w:eastAsia="Times New Roman" w:hAnsi="Helvetica" w:cs="Helvetica"/>
            <w:color w:val="333333"/>
            <w:sz w:val="20"/>
          </w:rPr>
          <w:t> </w:t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t xml:space="preserve">class </w:t>
        </w:r>
        <w:proofErr w:type="spellStart"/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t>and</w:t>
        </w:r>
        <w:r w:rsidRPr="00EB7D00">
          <w:rPr>
            <w:rFonts w:ascii="Courier New" w:eastAsia="Times New Roman" w:hAnsi="Courier New" w:cs="Courier New"/>
            <w:color w:val="800000"/>
            <w:sz w:val="20"/>
            <w:szCs w:val="20"/>
          </w:rPr>
          <w:t>MimeMessageHelper</w:t>
        </w:r>
        <w:proofErr w:type="spellEnd"/>
        <w:r w:rsidRPr="00EB7D00">
          <w:rPr>
            <w:rFonts w:ascii="Helvetica" w:eastAsia="Times New Roman" w:hAnsi="Helvetica" w:cs="Helvetica"/>
            <w:color w:val="333333"/>
            <w:sz w:val="20"/>
          </w:rPr>
          <w:t> </w:t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t>class. For example, sending an e-mail in HTML format with an attachment:</w:t>
        </w:r>
      </w:ins>
    </w:p>
    <w:tbl>
      <w:tblPr>
        <w:tblW w:w="10575" w:type="dxa"/>
        <w:tblCellMar>
          <w:left w:w="0" w:type="dxa"/>
          <w:right w:w="0" w:type="dxa"/>
        </w:tblCellMar>
        <w:tblLook w:val="04A0"/>
      </w:tblPr>
      <w:tblGrid>
        <w:gridCol w:w="555"/>
        <w:gridCol w:w="10020"/>
      </w:tblGrid>
      <w:tr w:rsidR="00EB7D00" w:rsidRPr="00EB7D00" w:rsidTr="00EB7D00">
        <w:tc>
          <w:tcPr>
            <w:tcW w:w="0" w:type="auto"/>
            <w:vAlign w:val="center"/>
            <w:hideMark/>
          </w:tcPr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020" w:type="dxa"/>
            <w:vAlign w:val="center"/>
            <w:hideMark/>
          </w:tcPr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7D00">
              <w:rPr>
                <w:rFonts w:ascii="Courier New" w:eastAsia="Times New Roman" w:hAnsi="Courier New" w:cs="Courier New"/>
                <w:sz w:val="20"/>
              </w:rPr>
              <w:t>mailSender.send</w:t>
            </w:r>
            <w:proofErr w:type="spellEnd"/>
            <w:r w:rsidRPr="00EB7D00">
              <w:rPr>
                <w:rFonts w:ascii="Courier New" w:eastAsia="Times New Roman" w:hAnsi="Courier New" w:cs="Courier New"/>
                <w:sz w:val="20"/>
              </w:rPr>
              <w:t>(new</w:t>
            </w: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7D00">
              <w:rPr>
                <w:rFonts w:ascii="Courier New" w:eastAsia="Times New Roman" w:hAnsi="Courier New" w:cs="Courier New"/>
                <w:sz w:val="20"/>
              </w:rPr>
              <w:t>MimeMessagePreparator</w:t>
            </w:r>
            <w:proofErr w:type="spellEnd"/>
            <w:r w:rsidRPr="00EB7D00">
              <w:rPr>
                <w:rFonts w:ascii="Courier New" w:eastAsia="Times New Roman" w:hAnsi="Courier New" w:cs="Courier New"/>
                <w:sz w:val="20"/>
              </w:rPr>
              <w:t>() {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color w:val="DD1144"/>
                <w:sz w:val="20"/>
              </w:rPr>
              <w:t>  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public</w:t>
            </w: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void</w:t>
            </w: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prepare(</w:t>
            </w:r>
            <w:proofErr w:type="spellStart"/>
            <w:r w:rsidRPr="00EB7D00">
              <w:rPr>
                <w:rFonts w:ascii="Courier New" w:eastAsia="Times New Roman" w:hAnsi="Courier New" w:cs="Courier New"/>
                <w:sz w:val="20"/>
              </w:rPr>
              <w:t>MimeMessage</w:t>
            </w:r>
            <w:proofErr w:type="spellEnd"/>
            <w:r w:rsidRPr="00EB7D00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proofErr w:type="spellStart"/>
            <w:r w:rsidRPr="00EB7D00">
              <w:rPr>
                <w:rFonts w:ascii="Courier New" w:eastAsia="Times New Roman" w:hAnsi="Courier New" w:cs="Courier New"/>
                <w:sz w:val="20"/>
              </w:rPr>
              <w:t>mimeMessage</w:t>
            </w:r>
            <w:proofErr w:type="spellEnd"/>
            <w:r w:rsidRPr="00EB7D00">
              <w:rPr>
                <w:rFonts w:ascii="Courier New" w:eastAsia="Times New Roman" w:hAnsi="Courier New" w:cs="Courier New"/>
                <w:sz w:val="20"/>
              </w:rPr>
              <w:t>) throws</w:t>
            </w: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7D00">
              <w:rPr>
                <w:rFonts w:ascii="Courier New" w:eastAsia="Times New Roman" w:hAnsi="Courier New" w:cs="Courier New"/>
                <w:sz w:val="20"/>
              </w:rPr>
              <w:t>MessagingException</w:t>
            </w:r>
            <w:proofErr w:type="spellEnd"/>
            <w:r w:rsidRPr="00EB7D00">
              <w:rPr>
                <w:rFonts w:ascii="Courier New" w:eastAsia="Times New Roman" w:hAnsi="Courier New" w:cs="Courier New"/>
                <w:sz w:val="20"/>
              </w:rPr>
              <w:t xml:space="preserve"> {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color w:val="DD1144"/>
                <w:sz w:val="20"/>
              </w:rPr>
              <w:t>    </w:t>
            </w:r>
            <w:proofErr w:type="spellStart"/>
            <w:r w:rsidRPr="00EB7D00">
              <w:rPr>
                <w:rFonts w:ascii="Courier New" w:eastAsia="Times New Roman" w:hAnsi="Courier New" w:cs="Courier New"/>
                <w:sz w:val="20"/>
              </w:rPr>
              <w:t>MimeMessageHelper</w:t>
            </w:r>
            <w:proofErr w:type="spellEnd"/>
            <w:r w:rsidRPr="00EB7D00">
              <w:rPr>
                <w:rFonts w:ascii="Courier New" w:eastAsia="Times New Roman" w:hAnsi="Courier New" w:cs="Courier New"/>
                <w:sz w:val="20"/>
              </w:rPr>
              <w:t xml:space="preserve"> message = new</w:t>
            </w: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7D00">
              <w:rPr>
                <w:rFonts w:ascii="Courier New" w:eastAsia="Times New Roman" w:hAnsi="Courier New" w:cs="Courier New"/>
                <w:sz w:val="20"/>
              </w:rPr>
              <w:t>MimeMessageHelper</w:t>
            </w:r>
            <w:proofErr w:type="spellEnd"/>
            <w:r w:rsidRPr="00EB7D00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spellStart"/>
            <w:r w:rsidRPr="00EB7D00">
              <w:rPr>
                <w:rFonts w:ascii="Courier New" w:eastAsia="Times New Roman" w:hAnsi="Courier New" w:cs="Courier New"/>
                <w:sz w:val="20"/>
              </w:rPr>
              <w:t>mimeMessage</w:t>
            </w:r>
            <w:proofErr w:type="spellEnd"/>
            <w:r w:rsidRPr="00EB7D00">
              <w:rPr>
                <w:rFonts w:ascii="Courier New" w:eastAsia="Times New Roman" w:hAnsi="Courier New" w:cs="Courier New"/>
                <w:sz w:val="20"/>
              </w:rPr>
              <w:t>, true, "UTF-8");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color w:val="DD1144"/>
                <w:sz w:val="20"/>
              </w:rPr>
              <w:t>    </w:t>
            </w:r>
            <w:proofErr w:type="spellStart"/>
            <w:r w:rsidRPr="00EB7D00">
              <w:rPr>
                <w:rFonts w:ascii="Courier New" w:eastAsia="Times New Roman" w:hAnsi="Courier New" w:cs="Courier New"/>
                <w:sz w:val="20"/>
              </w:rPr>
              <w:t>message.setFrom</w:t>
            </w:r>
            <w:proofErr w:type="spellEnd"/>
            <w:r w:rsidRPr="00EB7D00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spellStart"/>
            <w:r w:rsidRPr="00EB7D00">
              <w:rPr>
                <w:rFonts w:ascii="Courier New" w:eastAsia="Times New Roman" w:hAnsi="Courier New" w:cs="Courier New"/>
                <w:sz w:val="20"/>
              </w:rPr>
              <w:t>fromEmail</w:t>
            </w:r>
            <w:proofErr w:type="spellEnd"/>
            <w:r w:rsidRPr="00EB7D00">
              <w:rPr>
                <w:rFonts w:ascii="Courier New" w:eastAsia="Times New Roman" w:hAnsi="Courier New" w:cs="Courier New"/>
                <w:sz w:val="20"/>
              </w:rPr>
              <w:t>);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color w:val="DD1144"/>
                <w:sz w:val="20"/>
              </w:rPr>
              <w:t>    </w:t>
            </w:r>
            <w:proofErr w:type="spellStart"/>
            <w:r w:rsidRPr="00EB7D00">
              <w:rPr>
                <w:rFonts w:ascii="Courier New" w:eastAsia="Times New Roman" w:hAnsi="Courier New" w:cs="Courier New"/>
                <w:sz w:val="20"/>
              </w:rPr>
              <w:t>message.setTo</w:t>
            </w:r>
            <w:proofErr w:type="spellEnd"/>
            <w:r w:rsidRPr="00EB7D00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spellStart"/>
            <w:r w:rsidRPr="00EB7D00">
              <w:rPr>
                <w:rFonts w:ascii="Courier New" w:eastAsia="Times New Roman" w:hAnsi="Courier New" w:cs="Courier New"/>
                <w:sz w:val="20"/>
              </w:rPr>
              <w:t>toEmail</w:t>
            </w:r>
            <w:proofErr w:type="spellEnd"/>
            <w:r w:rsidRPr="00EB7D00">
              <w:rPr>
                <w:rFonts w:ascii="Courier New" w:eastAsia="Times New Roman" w:hAnsi="Courier New" w:cs="Courier New"/>
                <w:sz w:val="20"/>
              </w:rPr>
              <w:t>);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color w:val="DD1144"/>
                <w:sz w:val="20"/>
              </w:rPr>
              <w:t>    </w:t>
            </w:r>
            <w:proofErr w:type="spellStart"/>
            <w:r w:rsidRPr="00EB7D00">
              <w:rPr>
                <w:rFonts w:ascii="Courier New" w:eastAsia="Times New Roman" w:hAnsi="Courier New" w:cs="Courier New"/>
                <w:sz w:val="20"/>
              </w:rPr>
              <w:t>message.setSubject</w:t>
            </w:r>
            <w:proofErr w:type="spellEnd"/>
            <w:r w:rsidRPr="00EB7D00">
              <w:rPr>
                <w:rFonts w:ascii="Courier New" w:eastAsia="Times New Roman" w:hAnsi="Courier New" w:cs="Courier New"/>
                <w:sz w:val="20"/>
              </w:rPr>
              <w:t>("A file for you");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color w:val="DD1144"/>
                <w:sz w:val="20"/>
              </w:rPr>
              <w:t>    </w:t>
            </w:r>
            <w:proofErr w:type="spellStart"/>
            <w:r w:rsidRPr="00EB7D00">
              <w:rPr>
                <w:rFonts w:ascii="Courier New" w:eastAsia="Times New Roman" w:hAnsi="Courier New" w:cs="Courier New"/>
                <w:sz w:val="20"/>
              </w:rPr>
              <w:t>message.setText</w:t>
            </w:r>
            <w:proofErr w:type="spellEnd"/>
            <w:r w:rsidRPr="00EB7D00">
              <w:rPr>
                <w:rFonts w:ascii="Courier New" w:eastAsia="Times New Roman" w:hAnsi="Courier New" w:cs="Courier New"/>
                <w:sz w:val="20"/>
              </w:rPr>
              <w:t>("&lt;b&gt;See the attached&lt;/b&gt;", true);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color w:val="DD1144"/>
                <w:sz w:val="20"/>
              </w:rPr>
              <w:t>    </w:t>
            </w:r>
            <w:proofErr w:type="spellStart"/>
            <w:r w:rsidRPr="00EB7D00">
              <w:rPr>
                <w:rFonts w:ascii="Courier New" w:eastAsia="Times New Roman" w:hAnsi="Courier New" w:cs="Courier New"/>
                <w:sz w:val="20"/>
              </w:rPr>
              <w:t>message.addAttachment</w:t>
            </w:r>
            <w:proofErr w:type="spellEnd"/>
            <w:r w:rsidRPr="00EB7D00">
              <w:rPr>
                <w:rFonts w:ascii="Courier New" w:eastAsia="Times New Roman" w:hAnsi="Courier New" w:cs="Courier New"/>
                <w:sz w:val="20"/>
              </w:rPr>
              <w:t>("CoolStuff.doc", new</w:t>
            </w: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File("CoolStuff.doc"));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color w:val="DD1144"/>
                <w:sz w:val="20"/>
              </w:rPr>
              <w:t>  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}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sz w:val="20"/>
              </w:rPr>
              <w:t>});</w:t>
            </w:r>
          </w:p>
        </w:tc>
      </w:tr>
    </w:tbl>
    <w:p w:rsidR="00EB7D00" w:rsidRPr="00EB7D00" w:rsidRDefault="00EB7D00" w:rsidP="00EB7D00">
      <w:pPr>
        <w:shd w:val="clear" w:color="auto" w:fill="FFFFFF"/>
        <w:spacing w:after="0" w:line="270" w:lineRule="atLeast"/>
        <w:rPr>
          <w:ins w:id="107" w:author="Unknown"/>
          <w:rFonts w:ascii="Helvetica" w:eastAsia="Times New Roman" w:hAnsi="Helvetica" w:cs="Helvetica"/>
          <w:color w:val="333333"/>
          <w:sz w:val="20"/>
          <w:szCs w:val="20"/>
        </w:rPr>
      </w:pPr>
      <w:ins w:id="108" w:author="Unknown"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t>The following table summarizes the interfaces and classes provided in</w:t>
        </w:r>
        <w:r w:rsidRPr="00EB7D00">
          <w:rPr>
            <w:rFonts w:ascii="Helvetica" w:eastAsia="Times New Roman" w:hAnsi="Helvetica" w:cs="Helvetica"/>
            <w:color w:val="333333"/>
            <w:sz w:val="20"/>
          </w:rPr>
          <w:t> </w:t>
        </w:r>
        <w:proofErr w:type="spellStart"/>
        <w:r w:rsidRPr="00EB7D00">
          <w:rPr>
            <w:rFonts w:ascii="Courier New" w:eastAsia="Times New Roman" w:hAnsi="Courier New" w:cs="Courier New"/>
            <w:color w:val="800000"/>
            <w:sz w:val="20"/>
            <w:szCs w:val="20"/>
          </w:rPr>
          <w:t>org.springframework.mail</w:t>
        </w:r>
        <w:proofErr w:type="spellEnd"/>
        <w:r w:rsidRPr="00EB7D00">
          <w:rPr>
            <w:rFonts w:ascii="Helvetica" w:eastAsia="Times New Roman" w:hAnsi="Helvetica" w:cs="Helvetica"/>
            <w:color w:val="333333"/>
            <w:sz w:val="20"/>
          </w:rPr>
          <w:t> </w:t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t>package:</w:t>
        </w:r>
      </w:ins>
    </w:p>
    <w:tbl>
      <w:tblPr>
        <w:tblW w:w="0" w:type="auto"/>
        <w:tblInd w:w="226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737"/>
        <w:gridCol w:w="2264"/>
      </w:tblGrid>
      <w:tr w:rsidR="00EB7D00" w:rsidRPr="00EB7D00" w:rsidTr="00EB7D00">
        <w:trPr>
          <w:trHeight w:val="296"/>
        </w:trPr>
        <w:tc>
          <w:tcPr>
            <w:tcW w:w="49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7D00" w:rsidRPr="00EB7D00" w:rsidRDefault="00EB7D00" w:rsidP="00EB7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7D00">
              <w:rPr>
                <w:rFonts w:ascii="Courier New" w:eastAsia="Times New Roman" w:hAnsi="Courier New" w:cs="Courier New"/>
                <w:b/>
                <w:bCs/>
                <w:color w:val="FFFFFF"/>
                <w:sz w:val="20"/>
              </w:rPr>
              <w:t>org.springframework.mail</w:t>
            </w:r>
            <w:proofErr w:type="spellEnd"/>
          </w:p>
        </w:tc>
      </w:tr>
      <w:tr w:rsidR="00EB7D00" w:rsidRPr="00EB7D00" w:rsidTr="00EB7D00">
        <w:trPr>
          <w:trHeight w:val="296"/>
        </w:trPr>
        <w:tc>
          <w:tcPr>
            <w:tcW w:w="2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proofErr w:type="spellStart"/>
              <w:r w:rsidRPr="00EB7D00">
                <w:rPr>
                  <w:rFonts w:ascii="Courier New" w:eastAsia="Times New Roman" w:hAnsi="Courier New" w:cs="Courier New"/>
                  <w:i/>
                  <w:iCs/>
                  <w:color w:val="095197"/>
                  <w:sz w:val="20"/>
                  <w:u w:val="single"/>
                </w:rPr>
                <w:t>MailSender</w:t>
              </w:r>
              <w:proofErr w:type="spellEnd"/>
            </w:hyperlink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proofErr w:type="spellStart"/>
              <w:r w:rsidRPr="00EB7D00">
                <w:rPr>
                  <w:rFonts w:ascii="Courier New" w:eastAsia="Times New Roman" w:hAnsi="Courier New" w:cs="Courier New"/>
                  <w:i/>
                  <w:iCs/>
                  <w:color w:val="095197"/>
                  <w:sz w:val="20"/>
                  <w:u w:val="single"/>
                </w:rPr>
                <w:t>MailMessage</w:t>
              </w:r>
              <w:proofErr w:type="spellEnd"/>
            </w:hyperlink>
          </w:p>
        </w:tc>
      </w:tr>
      <w:tr w:rsidR="00EB7D00" w:rsidRPr="00EB7D00" w:rsidTr="00EB7D00">
        <w:trPr>
          <w:trHeight w:val="350"/>
        </w:trPr>
        <w:tc>
          <w:tcPr>
            <w:tcW w:w="2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proofErr w:type="spellStart"/>
              <w:r w:rsidRPr="00EB7D00">
                <w:rPr>
                  <w:rFonts w:ascii="Courier New" w:eastAsia="Times New Roman" w:hAnsi="Courier New" w:cs="Courier New"/>
                  <w:i/>
                  <w:iCs/>
                  <w:color w:val="095197"/>
                  <w:sz w:val="20"/>
                  <w:u w:val="single"/>
                </w:rPr>
                <w:t>JavaMailSender</w:t>
              </w:r>
              <w:proofErr w:type="spellEnd"/>
            </w:hyperlink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proofErr w:type="spellStart"/>
              <w:r w:rsidRPr="00EB7D00">
                <w:rPr>
                  <w:rFonts w:ascii="Courier New" w:eastAsia="Times New Roman" w:hAnsi="Courier New" w:cs="Courier New"/>
                  <w:color w:val="095197"/>
                  <w:sz w:val="20"/>
                  <w:u w:val="single"/>
                </w:rPr>
                <w:t>SimpleMailMessage</w:t>
              </w:r>
              <w:proofErr w:type="spellEnd"/>
            </w:hyperlink>
          </w:p>
        </w:tc>
      </w:tr>
      <w:tr w:rsidR="00EB7D00" w:rsidRPr="00EB7D00" w:rsidTr="00EB7D00">
        <w:trPr>
          <w:trHeight w:val="350"/>
        </w:trPr>
        <w:tc>
          <w:tcPr>
            <w:tcW w:w="2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proofErr w:type="spellStart"/>
              <w:r w:rsidRPr="00EB7D00">
                <w:rPr>
                  <w:rFonts w:ascii="Courier New" w:eastAsia="Times New Roman" w:hAnsi="Courier New" w:cs="Courier New"/>
                  <w:color w:val="095197"/>
                  <w:sz w:val="20"/>
                  <w:u w:val="single"/>
                </w:rPr>
                <w:t>JavaMailSenderImpl</w:t>
              </w:r>
              <w:proofErr w:type="spellEnd"/>
            </w:hyperlink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proofErr w:type="spellStart"/>
              <w:r w:rsidRPr="00EB7D00">
                <w:rPr>
                  <w:rFonts w:ascii="Courier New" w:eastAsia="Times New Roman" w:hAnsi="Courier New" w:cs="Courier New"/>
                  <w:color w:val="095197"/>
                  <w:sz w:val="20"/>
                  <w:u w:val="single"/>
                </w:rPr>
                <w:t>MimeMailMessage</w:t>
              </w:r>
              <w:proofErr w:type="spellEnd"/>
            </w:hyperlink>
          </w:p>
        </w:tc>
      </w:tr>
      <w:tr w:rsidR="00EB7D00" w:rsidRPr="00EB7D00" w:rsidTr="00EB7D00">
        <w:trPr>
          <w:trHeight w:val="350"/>
        </w:trPr>
        <w:tc>
          <w:tcPr>
            <w:tcW w:w="2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proofErr w:type="spellStart"/>
              <w:r w:rsidRPr="00EB7D00">
                <w:rPr>
                  <w:rFonts w:ascii="Courier New" w:eastAsia="Times New Roman" w:hAnsi="Courier New" w:cs="Courier New"/>
                  <w:color w:val="095197"/>
                  <w:sz w:val="20"/>
                  <w:u w:val="single"/>
                </w:rPr>
                <w:t>MimeMessagePreparator</w:t>
              </w:r>
              <w:proofErr w:type="spellEnd"/>
            </w:hyperlink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proofErr w:type="spellStart"/>
              <w:r w:rsidRPr="00EB7D00">
                <w:rPr>
                  <w:rFonts w:ascii="Courier New" w:eastAsia="Times New Roman" w:hAnsi="Courier New" w:cs="Courier New"/>
                  <w:color w:val="095197"/>
                  <w:sz w:val="20"/>
                  <w:u w:val="single"/>
                </w:rPr>
                <w:t>MimeMessageHelper</w:t>
              </w:r>
              <w:proofErr w:type="spellEnd"/>
            </w:hyperlink>
          </w:p>
        </w:tc>
      </w:tr>
    </w:tbl>
    <w:p w:rsidR="00EB7D00" w:rsidRPr="00EB7D00" w:rsidRDefault="00EB7D00" w:rsidP="00EB7D00">
      <w:pPr>
        <w:shd w:val="clear" w:color="auto" w:fill="FFFFFF"/>
        <w:spacing w:after="0" w:line="270" w:lineRule="atLeast"/>
        <w:rPr>
          <w:ins w:id="109" w:author="Unknown"/>
          <w:rFonts w:ascii="Helvetica" w:eastAsia="Times New Roman" w:hAnsi="Helvetica" w:cs="Helvetica"/>
          <w:color w:val="333333"/>
          <w:sz w:val="20"/>
          <w:szCs w:val="20"/>
        </w:rPr>
      </w:pPr>
      <w:ins w:id="110" w:author="Unknown"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t>Click on a link in the table to see API documentation for the corresponding interface/class.</w:t>
        </w:r>
      </w:ins>
    </w:p>
    <w:p w:rsidR="00EB7D00" w:rsidRPr="00EB7D00" w:rsidRDefault="00EB7D00" w:rsidP="00EB7D00">
      <w:pPr>
        <w:shd w:val="clear" w:color="auto" w:fill="FFFFFF"/>
        <w:spacing w:after="0" w:line="270" w:lineRule="atLeast"/>
        <w:rPr>
          <w:ins w:id="111" w:author="Unknown"/>
          <w:rFonts w:ascii="Helvetica" w:eastAsia="Times New Roman" w:hAnsi="Helvetica" w:cs="Helvetica"/>
          <w:color w:val="333333"/>
          <w:sz w:val="20"/>
          <w:szCs w:val="20"/>
        </w:rPr>
      </w:pPr>
      <w:ins w:id="112" w:author="Unknown"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t> </w:t>
        </w:r>
      </w:ins>
    </w:p>
    <w:p w:rsidR="00EB7D00" w:rsidRPr="00EB7D00" w:rsidRDefault="00EB7D00" w:rsidP="00EB7D00">
      <w:pPr>
        <w:shd w:val="clear" w:color="auto" w:fill="FFFFFF"/>
        <w:spacing w:before="75" w:after="75" w:line="420" w:lineRule="atLeast"/>
        <w:outlineLvl w:val="0"/>
        <w:rPr>
          <w:ins w:id="113" w:author="Unknown"/>
          <w:rFonts w:ascii="Arial" w:eastAsia="Times New Roman" w:hAnsi="Arial" w:cs="Arial"/>
          <w:b/>
          <w:bCs/>
          <w:color w:val="333333"/>
          <w:kern w:val="36"/>
          <w:sz w:val="39"/>
          <w:szCs w:val="39"/>
        </w:rPr>
      </w:pPr>
      <w:bookmarkStart w:id="114" w:name="RequiredJars"/>
      <w:bookmarkEnd w:id="114"/>
      <w:ins w:id="115" w:author="Unknown">
        <w:r w:rsidRPr="00EB7D00">
          <w:rPr>
            <w:rFonts w:ascii="Arial" w:eastAsia="Times New Roman" w:hAnsi="Arial" w:cs="Arial"/>
            <w:b/>
            <w:bCs/>
            <w:color w:val="333333"/>
            <w:kern w:val="36"/>
            <w:sz w:val="39"/>
            <w:szCs w:val="39"/>
          </w:rPr>
          <w:t>2. Required jar files</w:t>
        </w:r>
      </w:ins>
    </w:p>
    <w:p w:rsidR="00EB7D00" w:rsidRPr="00EB7D00" w:rsidRDefault="00EB7D00" w:rsidP="00EB7D00">
      <w:pPr>
        <w:shd w:val="clear" w:color="auto" w:fill="FFFFFF"/>
        <w:spacing w:after="0" w:line="270" w:lineRule="atLeast"/>
        <w:rPr>
          <w:ins w:id="116" w:author="Unknown"/>
          <w:rFonts w:ascii="Helvetica" w:eastAsia="Times New Roman" w:hAnsi="Helvetica" w:cs="Helvetica"/>
          <w:color w:val="333333"/>
          <w:sz w:val="20"/>
          <w:szCs w:val="20"/>
        </w:rPr>
      </w:pPr>
      <w:ins w:id="117" w:author="Unknown"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t>The application requires the following jar files copied to its</w:t>
        </w:r>
        <w:r w:rsidRPr="00EB7D00">
          <w:rPr>
            <w:rFonts w:ascii="Helvetica" w:eastAsia="Times New Roman" w:hAnsi="Helvetica" w:cs="Helvetica"/>
            <w:color w:val="333333"/>
            <w:sz w:val="20"/>
          </w:rPr>
          <w:t> </w:t>
        </w:r>
        <w:r w:rsidRPr="00EB7D00">
          <w:rPr>
            <w:rFonts w:ascii="Courier New" w:eastAsia="Times New Roman" w:hAnsi="Courier New" w:cs="Courier New"/>
            <w:color w:val="800000"/>
            <w:sz w:val="20"/>
            <w:szCs w:val="20"/>
          </w:rPr>
          <w:t>WEB-INF\lib</w:t>
        </w:r>
        <w:r w:rsidRPr="00EB7D00">
          <w:rPr>
            <w:rFonts w:ascii="Helvetica" w:eastAsia="Times New Roman" w:hAnsi="Helvetica" w:cs="Helvetica"/>
            <w:color w:val="333333"/>
            <w:sz w:val="20"/>
          </w:rPr>
          <w:t> </w:t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t>directory:</w:t>
        </w:r>
      </w:ins>
    </w:p>
    <w:tbl>
      <w:tblPr>
        <w:tblW w:w="0" w:type="auto"/>
        <w:tblInd w:w="136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610"/>
        <w:gridCol w:w="4680"/>
      </w:tblGrid>
      <w:tr w:rsidR="00EB7D00" w:rsidRPr="00EB7D00" w:rsidTr="00EB7D00">
        <w:tc>
          <w:tcPr>
            <w:tcW w:w="729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7D00" w:rsidRPr="00EB7D00" w:rsidRDefault="00EB7D00" w:rsidP="00EB7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Required jar files</w:t>
            </w:r>
          </w:p>
        </w:tc>
      </w:tr>
      <w:tr w:rsidR="00EB7D00" w:rsidRPr="00EB7D00" w:rsidTr="00EB7D00">
        <w:tc>
          <w:tcPr>
            <w:tcW w:w="2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proofErr w:type="spellStart"/>
              <w:r w:rsidRPr="00EB7D00">
                <w:rPr>
                  <w:rFonts w:ascii="Times New Roman" w:eastAsia="Times New Roman" w:hAnsi="Times New Roman" w:cs="Times New Roman"/>
                  <w:color w:val="095197"/>
                  <w:sz w:val="24"/>
                  <w:szCs w:val="24"/>
                  <w:u w:val="single"/>
                </w:rPr>
                <w:t>JavaMail</w:t>
              </w:r>
              <w:proofErr w:type="spellEnd"/>
            </w:hyperlink>
          </w:p>
        </w:tc>
        <w:tc>
          <w:tcPr>
            <w:tcW w:w="4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sz w:val="18"/>
                <w:szCs w:val="18"/>
              </w:rPr>
              <w:t>mail.jar</w:t>
            </w:r>
          </w:p>
        </w:tc>
      </w:tr>
      <w:tr w:rsidR="00EB7D00" w:rsidRPr="00EB7D00" w:rsidTr="00EB7D00"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EB7D00">
                <w:rPr>
                  <w:rFonts w:ascii="Times New Roman" w:eastAsia="Times New Roman" w:hAnsi="Times New Roman" w:cs="Times New Roman"/>
                  <w:color w:val="095197"/>
                  <w:sz w:val="24"/>
                  <w:szCs w:val="24"/>
                  <w:u w:val="single"/>
                </w:rPr>
                <w:t>Spring framework</w:t>
              </w:r>
            </w:hyperlink>
          </w:p>
        </w:tc>
        <w:tc>
          <w:tcPr>
            <w:tcW w:w="4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sz w:val="18"/>
                <w:szCs w:val="18"/>
              </w:rPr>
              <w:t>spring-beans-3.2.0.RELEASE.jar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sz w:val="18"/>
                <w:szCs w:val="18"/>
              </w:rPr>
              <w:t>spring-context-3.2.0.RELEASE.jar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sz w:val="18"/>
                <w:szCs w:val="18"/>
              </w:rPr>
              <w:t>spring-context-support-3.2.0.RELEASE.jar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sz w:val="18"/>
                <w:szCs w:val="18"/>
              </w:rPr>
              <w:t>spring-core-3.2.0.RELEASE.jar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sz w:val="18"/>
                <w:szCs w:val="18"/>
              </w:rPr>
              <w:t>spring-expression-3.2.0.RELEASE.jar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sz w:val="18"/>
                <w:szCs w:val="18"/>
              </w:rPr>
              <w:t>spring-web-3.2.0.RELEASE.jar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sz w:val="18"/>
                <w:szCs w:val="18"/>
              </w:rPr>
              <w:t>spring-webmvc-3.2.0.RELEASE.jar</w:t>
            </w:r>
          </w:p>
        </w:tc>
      </w:tr>
      <w:tr w:rsidR="00EB7D00" w:rsidRPr="00EB7D00" w:rsidTr="00EB7D00">
        <w:tc>
          <w:tcPr>
            <w:tcW w:w="2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EB7D00">
                <w:rPr>
                  <w:rFonts w:ascii="Times New Roman" w:eastAsia="Times New Roman" w:hAnsi="Times New Roman" w:cs="Times New Roman"/>
                  <w:color w:val="095197"/>
                  <w:sz w:val="24"/>
                  <w:szCs w:val="24"/>
                  <w:u w:val="single"/>
                </w:rPr>
                <w:t>Apache Commons Logging</w:t>
              </w:r>
            </w:hyperlink>
          </w:p>
        </w:tc>
        <w:tc>
          <w:tcPr>
            <w:tcW w:w="4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sz w:val="18"/>
                <w:szCs w:val="18"/>
              </w:rPr>
              <w:t>commons-logging-1.1.1.jar</w:t>
            </w:r>
          </w:p>
        </w:tc>
      </w:tr>
    </w:tbl>
    <w:p w:rsidR="00EB7D00" w:rsidRPr="00EB7D00" w:rsidRDefault="00EB7D00" w:rsidP="00EB7D00">
      <w:pPr>
        <w:shd w:val="clear" w:color="auto" w:fill="FFFFFF"/>
        <w:spacing w:after="0" w:line="270" w:lineRule="atLeast"/>
        <w:rPr>
          <w:ins w:id="118" w:author="Unknown"/>
          <w:rFonts w:ascii="Helvetica" w:eastAsia="Times New Roman" w:hAnsi="Helvetica" w:cs="Helvetica"/>
          <w:color w:val="333333"/>
          <w:sz w:val="20"/>
          <w:szCs w:val="20"/>
        </w:rPr>
      </w:pPr>
      <w:ins w:id="119" w:author="Unknown">
        <w:r w:rsidRPr="00EB7D00">
          <w:rPr>
            <w:rFonts w:ascii="Helvetica" w:eastAsia="Times New Roman" w:hAnsi="Helvetica" w:cs="Helvetica"/>
            <w:b/>
            <w:bCs/>
            <w:color w:val="333333"/>
            <w:sz w:val="24"/>
            <w:szCs w:val="24"/>
          </w:rPr>
          <w:t>NOTE: </w:t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t>Click on a hyperlink in the table above to download the corresponding software.</w:t>
        </w:r>
      </w:ins>
    </w:p>
    <w:p w:rsidR="00EB7D00" w:rsidRPr="00EB7D00" w:rsidRDefault="00EB7D00" w:rsidP="00EB7D00">
      <w:pPr>
        <w:shd w:val="clear" w:color="auto" w:fill="FFFFFF"/>
        <w:spacing w:after="0" w:line="270" w:lineRule="atLeast"/>
        <w:rPr>
          <w:ins w:id="120" w:author="Unknown"/>
          <w:rFonts w:ascii="Helvetica" w:eastAsia="Times New Roman" w:hAnsi="Helvetica" w:cs="Helvetica"/>
          <w:color w:val="333333"/>
          <w:sz w:val="20"/>
          <w:szCs w:val="20"/>
        </w:rPr>
      </w:pPr>
      <w:ins w:id="121" w:author="Unknown"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t>The sample application we are going to build contains the following key files:</w:t>
        </w:r>
      </w:ins>
    </w:p>
    <w:p w:rsidR="00EB7D00" w:rsidRPr="00EB7D00" w:rsidRDefault="00EB7D00" w:rsidP="00EB7D00">
      <w:pPr>
        <w:numPr>
          <w:ilvl w:val="0"/>
          <w:numId w:val="4"/>
        </w:numPr>
        <w:shd w:val="clear" w:color="auto" w:fill="FFFFFF"/>
        <w:spacing w:after="0" w:line="270" w:lineRule="atLeast"/>
        <w:ind w:left="750"/>
        <w:rPr>
          <w:ins w:id="122" w:author="Unknown"/>
          <w:rFonts w:ascii="Helvetica" w:eastAsia="Times New Roman" w:hAnsi="Helvetica" w:cs="Helvetica"/>
          <w:color w:val="333333"/>
          <w:sz w:val="20"/>
          <w:szCs w:val="20"/>
        </w:rPr>
      </w:pPr>
    </w:p>
    <w:p w:rsidR="00EB7D00" w:rsidRPr="00EB7D00" w:rsidRDefault="00EB7D00" w:rsidP="00EB7D0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70" w:lineRule="atLeast"/>
        <w:ind w:left="750"/>
        <w:rPr>
          <w:ins w:id="123" w:author="Unknown"/>
          <w:rFonts w:ascii="Helvetica" w:eastAsia="Times New Roman" w:hAnsi="Helvetica" w:cs="Helvetica"/>
          <w:color w:val="333333"/>
          <w:sz w:val="20"/>
          <w:szCs w:val="20"/>
        </w:rPr>
      </w:pPr>
      <w:ins w:id="124" w:author="Unknown">
        <w:r w:rsidRPr="00EB7D00">
          <w:rPr>
            <w:rFonts w:ascii="Courier New" w:eastAsia="Times New Roman" w:hAnsi="Courier New" w:cs="Courier New"/>
            <w:color w:val="800000"/>
            <w:sz w:val="18"/>
            <w:szCs w:val="18"/>
          </w:rPr>
          <w:t>EmailForm.jsp</w:t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t>: displays an e-mail form.</w:t>
        </w:r>
      </w:ins>
    </w:p>
    <w:p w:rsidR="00EB7D00" w:rsidRPr="00EB7D00" w:rsidRDefault="00EB7D00" w:rsidP="00EB7D0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70" w:lineRule="atLeast"/>
        <w:ind w:left="750"/>
        <w:rPr>
          <w:ins w:id="125" w:author="Unknown"/>
          <w:rFonts w:ascii="Helvetica" w:eastAsia="Times New Roman" w:hAnsi="Helvetica" w:cs="Helvetica"/>
          <w:color w:val="333333"/>
          <w:sz w:val="20"/>
          <w:szCs w:val="20"/>
        </w:rPr>
      </w:pPr>
      <w:ins w:id="126" w:author="Unknown">
        <w:r w:rsidRPr="00EB7D00">
          <w:rPr>
            <w:rFonts w:ascii="Courier New" w:eastAsia="Times New Roman" w:hAnsi="Courier New" w:cs="Courier New"/>
            <w:color w:val="800000"/>
            <w:sz w:val="18"/>
            <w:szCs w:val="18"/>
          </w:rPr>
          <w:lastRenderedPageBreak/>
          <w:t>Result.jsp</w:t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t>: shows successful message after the e-mail has been sent.</w:t>
        </w:r>
      </w:ins>
    </w:p>
    <w:p w:rsidR="00EB7D00" w:rsidRPr="00EB7D00" w:rsidRDefault="00EB7D00" w:rsidP="00EB7D0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70" w:lineRule="atLeast"/>
        <w:ind w:left="750"/>
        <w:rPr>
          <w:ins w:id="127" w:author="Unknown"/>
          <w:rFonts w:ascii="Helvetica" w:eastAsia="Times New Roman" w:hAnsi="Helvetica" w:cs="Helvetica"/>
          <w:color w:val="333333"/>
          <w:sz w:val="20"/>
          <w:szCs w:val="20"/>
        </w:rPr>
      </w:pPr>
      <w:ins w:id="128" w:author="Unknown">
        <w:r w:rsidRPr="00EB7D00">
          <w:rPr>
            <w:rFonts w:ascii="Courier New" w:eastAsia="Times New Roman" w:hAnsi="Courier New" w:cs="Courier New"/>
            <w:color w:val="800000"/>
            <w:sz w:val="18"/>
            <w:szCs w:val="18"/>
          </w:rPr>
          <w:t>Error.jsp</w:t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t>: shows error message in case of an exception is thrown.</w:t>
        </w:r>
      </w:ins>
    </w:p>
    <w:p w:rsidR="00EB7D00" w:rsidRPr="00EB7D00" w:rsidRDefault="00EB7D00" w:rsidP="00EB7D0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70" w:lineRule="atLeast"/>
        <w:ind w:left="750"/>
        <w:rPr>
          <w:ins w:id="129" w:author="Unknown"/>
          <w:rFonts w:ascii="Helvetica" w:eastAsia="Times New Roman" w:hAnsi="Helvetica" w:cs="Helvetica"/>
          <w:color w:val="333333"/>
          <w:sz w:val="20"/>
          <w:szCs w:val="20"/>
        </w:rPr>
      </w:pPr>
      <w:ins w:id="130" w:author="Unknown">
        <w:r w:rsidRPr="00EB7D00">
          <w:rPr>
            <w:rFonts w:ascii="Courier New" w:eastAsia="Times New Roman" w:hAnsi="Courier New" w:cs="Courier New"/>
            <w:color w:val="800000"/>
            <w:sz w:val="18"/>
            <w:szCs w:val="18"/>
          </w:rPr>
          <w:t>SendEmailController.java</w:t>
        </w:r>
        <w:r w:rsidRPr="00EB7D00">
          <w:rPr>
            <w:rFonts w:ascii="Courier New" w:eastAsia="Times New Roman" w:hAnsi="Courier New" w:cs="Courier New"/>
            <w:color w:val="333333"/>
            <w:sz w:val="18"/>
            <w:szCs w:val="18"/>
          </w:rPr>
          <w:t>:</w:t>
        </w:r>
        <w:r w:rsidRPr="00EB7D00">
          <w:rPr>
            <w:rFonts w:ascii="Helvetica" w:eastAsia="Times New Roman" w:hAnsi="Helvetica" w:cs="Helvetica"/>
            <w:color w:val="333333"/>
            <w:sz w:val="20"/>
          </w:rPr>
          <w:t> </w:t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t xml:space="preserve">the </w:t>
        </w:r>
        <w:proofErr w:type="gramStart"/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t>Spring</w:t>
        </w:r>
        <w:proofErr w:type="gramEnd"/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t xml:space="preserve"> controller class that takes input from e-mail form, calls </w:t>
        </w:r>
        <w:proofErr w:type="spellStart"/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t>Spring’s</w:t>
        </w:r>
        <w:r w:rsidRPr="00EB7D00">
          <w:rPr>
            <w:rFonts w:ascii="Courier New" w:eastAsia="Times New Roman" w:hAnsi="Courier New" w:cs="Courier New"/>
            <w:color w:val="800000"/>
            <w:sz w:val="18"/>
            <w:szCs w:val="18"/>
          </w:rPr>
          <w:t>mailSender</w:t>
        </w:r>
        <w:proofErr w:type="spellEnd"/>
        <w:r w:rsidRPr="00EB7D00">
          <w:rPr>
            <w:rFonts w:ascii="Helvetica" w:eastAsia="Times New Roman" w:hAnsi="Helvetica" w:cs="Helvetica"/>
            <w:color w:val="333333"/>
            <w:sz w:val="20"/>
          </w:rPr>
          <w:t> </w:t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t>to send the e-mail, and redirects user to either successful page or error page.</w:t>
        </w:r>
      </w:ins>
    </w:p>
    <w:p w:rsidR="00EB7D00" w:rsidRPr="00EB7D00" w:rsidRDefault="00EB7D00" w:rsidP="00EB7D0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70" w:lineRule="atLeast"/>
        <w:ind w:left="750"/>
        <w:rPr>
          <w:ins w:id="131" w:author="Unknown"/>
          <w:rFonts w:ascii="Helvetica" w:eastAsia="Times New Roman" w:hAnsi="Helvetica" w:cs="Helvetica"/>
          <w:color w:val="333333"/>
          <w:sz w:val="20"/>
          <w:szCs w:val="20"/>
        </w:rPr>
      </w:pPr>
      <w:proofErr w:type="gramStart"/>
      <w:ins w:id="132" w:author="Unknown">
        <w:r w:rsidRPr="00EB7D00">
          <w:rPr>
            <w:rFonts w:ascii="Courier New" w:eastAsia="Times New Roman" w:hAnsi="Courier New" w:cs="Courier New"/>
            <w:color w:val="800000"/>
            <w:sz w:val="18"/>
            <w:szCs w:val="18"/>
          </w:rPr>
          <w:t>spring-mvc.xml</w:t>
        </w:r>
        <w:proofErr w:type="gramEnd"/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t xml:space="preserve">: Spring’s context configuration file. Here we will configure SMTP server settings and various properties for </w:t>
        </w:r>
        <w:proofErr w:type="spellStart"/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t>JavaMail</w:t>
        </w:r>
        <w:proofErr w:type="spellEnd"/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t>.</w:t>
        </w:r>
      </w:ins>
    </w:p>
    <w:p w:rsidR="00EB7D00" w:rsidRPr="00EB7D00" w:rsidRDefault="00EB7D00" w:rsidP="00EB7D0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70" w:lineRule="atLeast"/>
        <w:ind w:left="750"/>
        <w:rPr>
          <w:ins w:id="133" w:author="Unknown"/>
          <w:rFonts w:ascii="Helvetica" w:eastAsia="Times New Roman" w:hAnsi="Helvetica" w:cs="Helvetica"/>
          <w:color w:val="333333"/>
          <w:sz w:val="20"/>
          <w:szCs w:val="20"/>
        </w:rPr>
      </w:pPr>
      <w:ins w:id="134" w:author="Unknown">
        <w:r w:rsidRPr="00EB7D00">
          <w:rPr>
            <w:rFonts w:ascii="Courier New" w:eastAsia="Times New Roman" w:hAnsi="Courier New" w:cs="Courier New"/>
            <w:color w:val="800000"/>
            <w:sz w:val="18"/>
            <w:szCs w:val="18"/>
          </w:rPr>
          <w:t>web.xml</w:t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t>: web deployment descriptor file.</w:t>
        </w:r>
      </w:ins>
    </w:p>
    <w:p w:rsidR="00EB7D00" w:rsidRPr="00EB7D00" w:rsidRDefault="00EB7D00" w:rsidP="00EB7D00">
      <w:pPr>
        <w:shd w:val="clear" w:color="auto" w:fill="FFFFFF"/>
        <w:spacing w:after="0" w:line="270" w:lineRule="atLeast"/>
        <w:rPr>
          <w:ins w:id="135" w:author="Unknown"/>
          <w:rFonts w:ascii="Helvetica" w:eastAsia="Times New Roman" w:hAnsi="Helvetica" w:cs="Helvetica"/>
          <w:color w:val="333333"/>
          <w:sz w:val="20"/>
          <w:szCs w:val="20"/>
        </w:rPr>
      </w:pPr>
      <w:ins w:id="136" w:author="Unknown"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t> </w:t>
        </w:r>
      </w:ins>
    </w:p>
    <w:p w:rsidR="00EB7D00" w:rsidRPr="00EB7D00" w:rsidRDefault="00EB7D00" w:rsidP="00EB7D00">
      <w:pPr>
        <w:shd w:val="clear" w:color="auto" w:fill="FFFFFF"/>
        <w:spacing w:before="75" w:after="75" w:line="420" w:lineRule="atLeast"/>
        <w:outlineLvl w:val="0"/>
        <w:rPr>
          <w:ins w:id="137" w:author="Unknown"/>
          <w:rFonts w:ascii="Arial" w:eastAsia="Times New Roman" w:hAnsi="Arial" w:cs="Arial"/>
          <w:b/>
          <w:bCs/>
          <w:color w:val="333333"/>
          <w:kern w:val="36"/>
          <w:sz w:val="39"/>
          <w:szCs w:val="39"/>
        </w:rPr>
      </w:pPr>
      <w:bookmarkStart w:id="138" w:name="EmailForm"/>
      <w:bookmarkEnd w:id="138"/>
      <w:ins w:id="139" w:author="Unknown">
        <w:r w:rsidRPr="00EB7D00">
          <w:rPr>
            <w:rFonts w:ascii="Arial" w:eastAsia="Times New Roman" w:hAnsi="Arial" w:cs="Arial"/>
            <w:b/>
            <w:bCs/>
            <w:color w:val="333333"/>
            <w:kern w:val="36"/>
            <w:sz w:val="39"/>
            <w:szCs w:val="39"/>
          </w:rPr>
          <w:t>3. Creating e-mail sending form</w:t>
        </w:r>
      </w:ins>
    </w:p>
    <w:p w:rsidR="00EB7D00" w:rsidRPr="00EB7D00" w:rsidRDefault="00EB7D00" w:rsidP="00EB7D00">
      <w:pPr>
        <w:shd w:val="clear" w:color="auto" w:fill="FFFFFF"/>
        <w:spacing w:after="0" w:line="270" w:lineRule="atLeast"/>
        <w:rPr>
          <w:ins w:id="140" w:author="Unknown"/>
          <w:rFonts w:ascii="Helvetica" w:eastAsia="Times New Roman" w:hAnsi="Helvetica" w:cs="Helvetica"/>
          <w:color w:val="333333"/>
          <w:sz w:val="20"/>
          <w:szCs w:val="20"/>
        </w:rPr>
      </w:pPr>
      <w:ins w:id="141" w:author="Unknown"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t>Create a JSP file called</w:t>
        </w:r>
        <w:r w:rsidRPr="00EB7D00">
          <w:rPr>
            <w:rFonts w:ascii="Helvetica" w:eastAsia="Times New Roman" w:hAnsi="Helvetica" w:cs="Helvetica"/>
            <w:color w:val="333333"/>
            <w:sz w:val="20"/>
          </w:rPr>
          <w:t> </w:t>
        </w:r>
        <w:r w:rsidRPr="00EB7D00">
          <w:rPr>
            <w:rFonts w:ascii="Courier New" w:eastAsia="Times New Roman" w:hAnsi="Courier New" w:cs="Courier New"/>
            <w:color w:val="800000"/>
            <w:sz w:val="18"/>
            <w:szCs w:val="18"/>
          </w:rPr>
          <w:t>EmailForm.jsp</w:t>
        </w:r>
        <w:r w:rsidRPr="00EB7D00">
          <w:rPr>
            <w:rFonts w:ascii="Helvetica" w:eastAsia="Times New Roman" w:hAnsi="Helvetica" w:cs="Helvetica"/>
            <w:color w:val="333333"/>
            <w:sz w:val="18"/>
          </w:rPr>
          <w:t> </w:t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t>with the following HTML code:</w:t>
        </w:r>
      </w:ins>
    </w:p>
    <w:tbl>
      <w:tblPr>
        <w:tblW w:w="10575" w:type="dxa"/>
        <w:tblCellMar>
          <w:left w:w="0" w:type="dxa"/>
          <w:right w:w="0" w:type="dxa"/>
        </w:tblCellMar>
        <w:tblLook w:val="04A0"/>
      </w:tblPr>
      <w:tblGrid>
        <w:gridCol w:w="555"/>
        <w:gridCol w:w="10020"/>
      </w:tblGrid>
      <w:tr w:rsidR="00EB7D00" w:rsidRPr="00EB7D00" w:rsidTr="00EB7D00">
        <w:tc>
          <w:tcPr>
            <w:tcW w:w="0" w:type="auto"/>
            <w:vAlign w:val="center"/>
            <w:hideMark/>
          </w:tcPr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34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0020" w:type="dxa"/>
            <w:vAlign w:val="center"/>
            <w:hideMark/>
          </w:tcPr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sz w:val="20"/>
              </w:rPr>
              <w:lastRenderedPageBreak/>
              <w:t xml:space="preserve">&lt;%@ page language="java" </w:t>
            </w:r>
            <w:proofErr w:type="spellStart"/>
            <w:r w:rsidRPr="00EB7D00">
              <w:rPr>
                <w:rFonts w:ascii="Courier New" w:eastAsia="Times New Roman" w:hAnsi="Courier New" w:cs="Courier New"/>
                <w:sz w:val="20"/>
              </w:rPr>
              <w:t>contentType</w:t>
            </w:r>
            <w:proofErr w:type="spellEnd"/>
            <w:r w:rsidRPr="00EB7D00">
              <w:rPr>
                <w:rFonts w:ascii="Courier New" w:eastAsia="Times New Roman" w:hAnsi="Courier New" w:cs="Courier New"/>
                <w:sz w:val="20"/>
              </w:rPr>
              <w:t xml:space="preserve">="text/html; </w:t>
            </w:r>
            <w:proofErr w:type="spellStart"/>
            <w:r w:rsidRPr="00EB7D00">
              <w:rPr>
                <w:rFonts w:ascii="Courier New" w:eastAsia="Times New Roman" w:hAnsi="Courier New" w:cs="Courier New"/>
                <w:sz w:val="20"/>
              </w:rPr>
              <w:t>charset</w:t>
            </w:r>
            <w:proofErr w:type="spellEnd"/>
            <w:r w:rsidRPr="00EB7D00">
              <w:rPr>
                <w:rFonts w:ascii="Courier New" w:eastAsia="Times New Roman" w:hAnsi="Courier New" w:cs="Courier New"/>
                <w:sz w:val="20"/>
              </w:rPr>
              <w:t>=UTF-8"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color w:val="DD1144"/>
                <w:sz w:val="20"/>
              </w:rPr>
              <w:t>    </w:t>
            </w:r>
            <w:proofErr w:type="spellStart"/>
            <w:proofErr w:type="gramStart"/>
            <w:r w:rsidRPr="00EB7D00">
              <w:rPr>
                <w:rFonts w:ascii="Courier New" w:eastAsia="Times New Roman" w:hAnsi="Courier New" w:cs="Courier New"/>
                <w:sz w:val="20"/>
              </w:rPr>
              <w:t>pageEncoding</w:t>
            </w:r>
            <w:proofErr w:type="spellEnd"/>
            <w:proofErr w:type="gramEnd"/>
            <w:r w:rsidRPr="00EB7D00">
              <w:rPr>
                <w:rFonts w:ascii="Courier New" w:eastAsia="Times New Roman" w:hAnsi="Courier New" w:cs="Courier New"/>
                <w:sz w:val="20"/>
              </w:rPr>
              <w:t>="UTF-8"%&gt;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sz w:val="20"/>
              </w:rPr>
              <w:t>&lt;!DOCTYPE html PUBLIC "-//W3C//DTD HTML 4.01 Transitional//EN"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color w:val="DD1144"/>
                <w:sz w:val="20"/>
              </w:rPr>
              <w:t>     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"http://www.w3.org/TR/html4/loose.dtd"&gt;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sz w:val="20"/>
              </w:rPr>
              <w:t>&lt;html&gt;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sz w:val="20"/>
              </w:rPr>
              <w:t>&lt;head&gt;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sz w:val="20"/>
              </w:rPr>
              <w:t>&lt;meta</w:t>
            </w: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http-equiv="Content-Type"</w:t>
            </w: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 xml:space="preserve">content="text/html; </w:t>
            </w:r>
            <w:proofErr w:type="spellStart"/>
            <w:r w:rsidRPr="00EB7D00">
              <w:rPr>
                <w:rFonts w:ascii="Courier New" w:eastAsia="Times New Roman" w:hAnsi="Courier New" w:cs="Courier New"/>
                <w:sz w:val="20"/>
              </w:rPr>
              <w:t>charset</w:t>
            </w:r>
            <w:proofErr w:type="spellEnd"/>
            <w:r w:rsidRPr="00EB7D00">
              <w:rPr>
                <w:rFonts w:ascii="Courier New" w:eastAsia="Times New Roman" w:hAnsi="Courier New" w:cs="Courier New"/>
                <w:sz w:val="20"/>
              </w:rPr>
              <w:t>=UTF-8"&gt;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sz w:val="20"/>
              </w:rPr>
              <w:t>&lt;title&gt;Email with Spring MVC&lt;/title&gt;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sz w:val="20"/>
              </w:rPr>
              <w:t>&lt;/head&gt;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sz w:val="20"/>
              </w:rPr>
              <w:t>&lt;body&gt;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color w:val="DD1144"/>
                <w:sz w:val="20"/>
              </w:rPr>
              <w:t>    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&lt;center&gt;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color w:val="DD1144"/>
                <w:sz w:val="20"/>
              </w:rPr>
              <w:t>        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&lt;h1&gt;Sending e-mail with Spring MVC&lt;/h1&gt;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color w:val="DD1144"/>
                <w:sz w:val="20"/>
              </w:rPr>
              <w:t>        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&lt;form</w:t>
            </w: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method="post"</w:t>
            </w: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action="</w:t>
            </w:r>
            <w:proofErr w:type="spellStart"/>
            <w:r w:rsidRPr="00EB7D00">
              <w:rPr>
                <w:rFonts w:ascii="Courier New" w:eastAsia="Times New Roman" w:hAnsi="Courier New" w:cs="Courier New"/>
                <w:sz w:val="20"/>
              </w:rPr>
              <w:t>sendEmail.do</w:t>
            </w:r>
            <w:proofErr w:type="spellEnd"/>
            <w:r w:rsidRPr="00EB7D00">
              <w:rPr>
                <w:rFonts w:ascii="Courier New" w:eastAsia="Times New Roman" w:hAnsi="Courier New" w:cs="Courier New"/>
                <w:sz w:val="20"/>
              </w:rPr>
              <w:t>"&gt;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color w:val="DD1144"/>
                <w:sz w:val="20"/>
              </w:rPr>
              <w:t>            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&lt;table</w:t>
            </w: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border="0"</w:t>
            </w: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width="80%"&gt;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color w:val="DD1144"/>
                <w:sz w:val="20"/>
              </w:rPr>
              <w:t>                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 w:rsidRPr="00EB7D00">
              <w:rPr>
                <w:rFonts w:ascii="Courier New" w:eastAsia="Times New Roman" w:hAnsi="Courier New" w:cs="Courier New"/>
                <w:sz w:val="20"/>
              </w:rPr>
              <w:t>tr</w:t>
            </w:r>
            <w:proofErr w:type="spellEnd"/>
            <w:r w:rsidRPr="00EB7D00"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color w:val="DD1144"/>
                <w:sz w:val="20"/>
              </w:rPr>
              <w:t>                    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&lt;td&gt;To:&lt;/td&gt;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color w:val="DD1144"/>
                <w:sz w:val="20"/>
              </w:rPr>
              <w:t>                    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&lt;td&gt;&lt;input</w:t>
            </w: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type="text"</w:t>
            </w: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name="recipient"</w:t>
            </w: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size="65"</w:t>
            </w: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/&gt;&lt;/td&gt;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color w:val="DD1144"/>
                <w:sz w:val="20"/>
              </w:rPr>
              <w:t>                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&lt;/</w:t>
            </w:r>
            <w:proofErr w:type="spellStart"/>
            <w:r w:rsidRPr="00EB7D00">
              <w:rPr>
                <w:rFonts w:ascii="Courier New" w:eastAsia="Times New Roman" w:hAnsi="Courier New" w:cs="Courier New"/>
                <w:sz w:val="20"/>
              </w:rPr>
              <w:t>tr</w:t>
            </w:r>
            <w:proofErr w:type="spellEnd"/>
            <w:r w:rsidRPr="00EB7D00"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color w:val="DD1144"/>
                <w:sz w:val="20"/>
              </w:rPr>
              <w:t>                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 w:rsidRPr="00EB7D00">
              <w:rPr>
                <w:rFonts w:ascii="Courier New" w:eastAsia="Times New Roman" w:hAnsi="Courier New" w:cs="Courier New"/>
                <w:sz w:val="20"/>
              </w:rPr>
              <w:t>tr</w:t>
            </w:r>
            <w:proofErr w:type="spellEnd"/>
            <w:r w:rsidRPr="00EB7D00"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color w:val="DD1144"/>
                <w:sz w:val="20"/>
              </w:rPr>
              <w:t>                    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&lt;td&gt;Subject:&lt;/td&gt;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color w:val="DD1144"/>
                <w:sz w:val="20"/>
              </w:rPr>
              <w:t>                    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&lt;td&gt;&lt;input</w:t>
            </w: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type="text"</w:t>
            </w: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name="subject"</w:t>
            </w: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size="65"</w:t>
            </w: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/&gt;&lt;/td&gt;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color w:val="DD1144"/>
                <w:sz w:val="20"/>
              </w:rPr>
              <w:t>                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&lt;/</w:t>
            </w:r>
            <w:proofErr w:type="spellStart"/>
            <w:r w:rsidRPr="00EB7D00">
              <w:rPr>
                <w:rFonts w:ascii="Courier New" w:eastAsia="Times New Roman" w:hAnsi="Courier New" w:cs="Courier New"/>
                <w:sz w:val="20"/>
              </w:rPr>
              <w:t>tr</w:t>
            </w:r>
            <w:proofErr w:type="spellEnd"/>
            <w:r w:rsidRPr="00EB7D00"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color w:val="DD1144"/>
                <w:sz w:val="20"/>
              </w:rPr>
              <w:t>                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 w:rsidRPr="00EB7D00">
              <w:rPr>
                <w:rFonts w:ascii="Courier New" w:eastAsia="Times New Roman" w:hAnsi="Courier New" w:cs="Courier New"/>
                <w:sz w:val="20"/>
              </w:rPr>
              <w:t>tr</w:t>
            </w:r>
            <w:proofErr w:type="spellEnd"/>
            <w:r w:rsidRPr="00EB7D00"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color w:val="DD1144"/>
                <w:sz w:val="20"/>
              </w:rPr>
              <w:t>                    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&lt;td&gt;Message:&lt;/td&gt;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color w:val="DD1144"/>
                <w:sz w:val="20"/>
              </w:rPr>
              <w:t>                    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&lt;td&gt;&lt;</w:t>
            </w:r>
            <w:proofErr w:type="spellStart"/>
            <w:r w:rsidRPr="00EB7D00">
              <w:rPr>
                <w:rFonts w:ascii="Courier New" w:eastAsia="Times New Roman" w:hAnsi="Courier New" w:cs="Courier New"/>
                <w:sz w:val="20"/>
              </w:rPr>
              <w:t>textarea</w:t>
            </w:r>
            <w:proofErr w:type="spellEnd"/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cols="50"</w:t>
            </w: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rows="10"</w:t>
            </w: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name="message"&gt;&lt;/</w:t>
            </w:r>
            <w:proofErr w:type="spellStart"/>
            <w:r w:rsidRPr="00EB7D00">
              <w:rPr>
                <w:rFonts w:ascii="Courier New" w:eastAsia="Times New Roman" w:hAnsi="Courier New" w:cs="Courier New"/>
                <w:sz w:val="20"/>
              </w:rPr>
              <w:t>textarea</w:t>
            </w:r>
            <w:proofErr w:type="spellEnd"/>
            <w:r w:rsidRPr="00EB7D00">
              <w:rPr>
                <w:rFonts w:ascii="Courier New" w:eastAsia="Times New Roman" w:hAnsi="Courier New" w:cs="Courier New"/>
                <w:sz w:val="20"/>
              </w:rPr>
              <w:t>&gt;&lt;/td&gt;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color w:val="DD1144"/>
                <w:sz w:val="20"/>
              </w:rPr>
              <w:t>                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&lt;/</w:t>
            </w:r>
            <w:proofErr w:type="spellStart"/>
            <w:r w:rsidRPr="00EB7D00">
              <w:rPr>
                <w:rFonts w:ascii="Courier New" w:eastAsia="Times New Roman" w:hAnsi="Courier New" w:cs="Courier New"/>
                <w:sz w:val="20"/>
              </w:rPr>
              <w:t>tr</w:t>
            </w:r>
            <w:proofErr w:type="spellEnd"/>
            <w:r w:rsidRPr="00EB7D00">
              <w:rPr>
                <w:rFonts w:ascii="Courier New" w:eastAsia="Times New Roman" w:hAnsi="Courier New" w:cs="Courier New"/>
                <w:sz w:val="20"/>
              </w:rPr>
              <w:t>&gt;               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color w:val="DD1144"/>
                <w:sz w:val="20"/>
              </w:rPr>
              <w:t>                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 w:rsidRPr="00EB7D00">
              <w:rPr>
                <w:rFonts w:ascii="Courier New" w:eastAsia="Times New Roman" w:hAnsi="Courier New" w:cs="Courier New"/>
                <w:sz w:val="20"/>
              </w:rPr>
              <w:t>tr</w:t>
            </w:r>
            <w:proofErr w:type="spellEnd"/>
            <w:r w:rsidRPr="00EB7D00"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color w:val="DD1144"/>
                <w:sz w:val="20"/>
              </w:rPr>
              <w:t>                    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&lt;td</w:t>
            </w: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7D00">
              <w:rPr>
                <w:rFonts w:ascii="Courier New" w:eastAsia="Times New Roman" w:hAnsi="Courier New" w:cs="Courier New"/>
                <w:sz w:val="20"/>
              </w:rPr>
              <w:t>colspan</w:t>
            </w:r>
            <w:proofErr w:type="spellEnd"/>
            <w:r w:rsidRPr="00EB7D00">
              <w:rPr>
                <w:rFonts w:ascii="Courier New" w:eastAsia="Times New Roman" w:hAnsi="Courier New" w:cs="Courier New"/>
                <w:sz w:val="20"/>
              </w:rPr>
              <w:t>="2"</w:t>
            </w: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align="center"&gt;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color w:val="DD1144"/>
                <w:sz w:val="20"/>
              </w:rPr>
              <w:t>                        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&lt;input</w:t>
            </w: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type="submit"</w:t>
            </w: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value="Send E-mail"</w:t>
            </w: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/&gt;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color w:val="DD1144"/>
                <w:sz w:val="20"/>
              </w:rPr>
              <w:t>                    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&lt;/td&gt;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color w:val="DD1144"/>
                <w:sz w:val="20"/>
              </w:rPr>
              <w:t>                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&lt;/</w:t>
            </w:r>
            <w:proofErr w:type="spellStart"/>
            <w:r w:rsidRPr="00EB7D00">
              <w:rPr>
                <w:rFonts w:ascii="Courier New" w:eastAsia="Times New Roman" w:hAnsi="Courier New" w:cs="Courier New"/>
                <w:sz w:val="20"/>
              </w:rPr>
              <w:t>tr</w:t>
            </w:r>
            <w:proofErr w:type="spellEnd"/>
            <w:r w:rsidRPr="00EB7D00"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color w:val="DD1144"/>
                <w:sz w:val="20"/>
              </w:rPr>
              <w:t>            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&lt;/table&gt;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color w:val="DD1144"/>
                <w:sz w:val="20"/>
              </w:rPr>
              <w:t>        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&lt;/form&gt;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color w:val="DD1144"/>
                <w:sz w:val="20"/>
              </w:rPr>
              <w:t>    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&lt;/center&gt;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sz w:val="20"/>
              </w:rPr>
              <w:t>&lt;/body&gt;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sz w:val="20"/>
              </w:rPr>
              <w:t>&lt;/html&gt;</w:t>
            </w:r>
          </w:p>
        </w:tc>
      </w:tr>
    </w:tbl>
    <w:p w:rsidR="00EB7D00" w:rsidRPr="00EB7D00" w:rsidRDefault="00EB7D00" w:rsidP="00EB7D00">
      <w:pPr>
        <w:shd w:val="clear" w:color="auto" w:fill="FFFFFF"/>
        <w:spacing w:after="0" w:line="270" w:lineRule="atLeast"/>
        <w:rPr>
          <w:ins w:id="142" w:author="Unknown"/>
          <w:rFonts w:ascii="Helvetica" w:eastAsia="Times New Roman" w:hAnsi="Helvetica" w:cs="Helvetica"/>
          <w:color w:val="333333"/>
          <w:sz w:val="20"/>
          <w:szCs w:val="20"/>
        </w:rPr>
      </w:pPr>
      <w:ins w:id="143" w:author="Unknown"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lastRenderedPageBreak/>
          <w:t>This is a simple form with three fields:</w:t>
        </w:r>
        <w:r w:rsidRPr="00EB7D00">
          <w:rPr>
            <w:rFonts w:ascii="Helvetica" w:eastAsia="Times New Roman" w:hAnsi="Helvetica" w:cs="Helvetica"/>
            <w:color w:val="333333"/>
            <w:sz w:val="20"/>
          </w:rPr>
          <w:t> </w:t>
        </w:r>
        <w:r w:rsidRPr="00EB7D00">
          <w:rPr>
            <w:rFonts w:ascii="Helvetica" w:eastAsia="Times New Roman" w:hAnsi="Helvetica" w:cs="Helvetica"/>
            <w:i/>
            <w:iCs/>
            <w:color w:val="333333"/>
            <w:sz w:val="20"/>
            <w:szCs w:val="20"/>
          </w:rPr>
          <w:t>To</w:t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t>,</w:t>
        </w:r>
        <w:r w:rsidRPr="00EB7D00">
          <w:rPr>
            <w:rFonts w:ascii="Helvetica" w:eastAsia="Times New Roman" w:hAnsi="Helvetica" w:cs="Helvetica"/>
            <w:color w:val="333333"/>
            <w:sz w:val="20"/>
          </w:rPr>
          <w:t> </w:t>
        </w:r>
        <w:r w:rsidRPr="00EB7D00">
          <w:rPr>
            <w:rFonts w:ascii="Helvetica" w:eastAsia="Times New Roman" w:hAnsi="Helvetica" w:cs="Helvetica"/>
            <w:i/>
            <w:iCs/>
            <w:color w:val="333333"/>
            <w:sz w:val="20"/>
            <w:szCs w:val="20"/>
          </w:rPr>
          <w:t>Subject</w:t>
        </w:r>
        <w:r w:rsidRPr="00EB7D00">
          <w:rPr>
            <w:rFonts w:ascii="Helvetica" w:eastAsia="Times New Roman" w:hAnsi="Helvetica" w:cs="Helvetica"/>
            <w:color w:val="333333"/>
            <w:sz w:val="20"/>
          </w:rPr>
          <w:t> </w:t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t>and</w:t>
        </w:r>
        <w:r w:rsidRPr="00EB7D00">
          <w:rPr>
            <w:rFonts w:ascii="Helvetica" w:eastAsia="Times New Roman" w:hAnsi="Helvetica" w:cs="Helvetica"/>
            <w:color w:val="333333"/>
            <w:sz w:val="20"/>
          </w:rPr>
          <w:t> </w:t>
        </w:r>
        <w:r w:rsidRPr="00EB7D00">
          <w:rPr>
            <w:rFonts w:ascii="Helvetica" w:eastAsia="Times New Roman" w:hAnsi="Helvetica" w:cs="Helvetica"/>
            <w:i/>
            <w:iCs/>
            <w:color w:val="333333"/>
            <w:sz w:val="20"/>
            <w:szCs w:val="20"/>
          </w:rPr>
          <w:t>Message</w:t>
        </w:r>
        <w:r w:rsidRPr="00EB7D00">
          <w:rPr>
            <w:rFonts w:ascii="Helvetica" w:eastAsia="Times New Roman" w:hAnsi="Helvetica" w:cs="Helvetica"/>
            <w:color w:val="333333"/>
            <w:sz w:val="20"/>
          </w:rPr>
          <w:t> </w:t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t>– which are necessary attributes for a simple outgoing e-mail message. On submitting this form, the action named “</w:t>
        </w:r>
        <w:proofErr w:type="spellStart"/>
        <w:r w:rsidRPr="00EB7D00">
          <w:rPr>
            <w:rFonts w:ascii="Helvetica" w:eastAsia="Times New Roman" w:hAnsi="Helvetica" w:cs="Helvetica"/>
            <w:i/>
            <w:iCs/>
            <w:color w:val="333333"/>
            <w:sz w:val="20"/>
            <w:szCs w:val="20"/>
          </w:rPr>
          <w:t>sendEmail.do</w:t>
        </w:r>
        <w:proofErr w:type="spellEnd"/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t>” will be called, as specified by the form’s</w:t>
        </w:r>
        <w:r w:rsidRPr="00EB7D00">
          <w:rPr>
            <w:rFonts w:ascii="Helvetica" w:eastAsia="Times New Roman" w:hAnsi="Helvetica" w:cs="Helvetica"/>
            <w:color w:val="333333"/>
            <w:sz w:val="20"/>
          </w:rPr>
          <w:t> </w:t>
        </w:r>
        <w:r w:rsidRPr="00EB7D00">
          <w:rPr>
            <w:rFonts w:ascii="Courier New" w:eastAsia="Times New Roman" w:hAnsi="Courier New" w:cs="Courier New"/>
            <w:color w:val="800000"/>
            <w:sz w:val="18"/>
            <w:szCs w:val="18"/>
          </w:rPr>
          <w:t>action</w:t>
        </w:r>
        <w:r w:rsidRPr="00EB7D00">
          <w:rPr>
            <w:rFonts w:ascii="Helvetica" w:eastAsia="Times New Roman" w:hAnsi="Helvetica" w:cs="Helvetica"/>
            <w:color w:val="333333"/>
            <w:sz w:val="20"/>
          </w:rPr>
          <w:t> </w:t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t xml:space="preserve">attribute. We will implement a </w:t>
        </w:r>
        <w:proofErr w:type="gramStart"/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t>Spring</w:t>
        </w:r>
        <w:proofErr w:type="gramEnd"/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t xml:space="preserve"> controller class for handling this action in the next section.</w:t>
        </w:r>
      </w:ins>
    </w:p>
    <w:p w:rsidR="00EB7D00" w:rsidRPr="00EB7D00" w:rsidRDefault="00EB7D00" w:rsidP="00EB7D00">
      <w:pPr>
        <w:shd w:val="clear" w:color="auto" w:fill="FFFFFF"/>
        <w:spacing w:after="0" w:line="270" w:lineRule="atLeast"/>
        <w:rPr>
          <w:ins w:id="144" w:author="Unknown"/>
          <w:rFonts w:ascii="Helvetica" w:eastAsia="Times New Roman" w:hAnsi="Helvetica" w:cs="Helvetica"/>
          <w:color w:val="333333"/>
          <w:sz w:val="20"/>
          <w:szCs w:val="20"/>
        </w:rPr>
      </w:pPr>
      <w:ins w:id="145" w:author="Unknown"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t> </w:t>
        </w:r>
      </w:ins>
    </w:p>
    <w:p w:rsidR="00EB7D00" w:rsidRPr="00EB7D00" w:rsidRDefault="00EB7D00" w:rsidP="00EB7D00">
      <w:pPr>
        <w:shd w:val="clear" w:color="auto" w:fill="BDD2FF"/>
        <w:spacing w:line="270" w:lineRule="atLeast"/>
        <w:rPr>
          <w:ins w:id="146" w:author="Unknown"/>
          <w:rFonts w:ascii="Helvetica" w:eastAsia="Times New Roman" w:hAnsi="Helvetica" w:cs="Helvetica"/>
          <w:color w:val="333333"/>
          <w:sz w:val="20"/>
          <w:szCs w:val="20"/>
        </w:rPr>
      </w:pPr>
      <w:ins w:id="147" w:author="Unknown"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t>This book:</w:t>
        </w:r>
        <w:r w:rsidRPr="00EB7D00">
          <w:rPr>
            <w:rFonts w:ascii="Helvetica" w:eastAsia="Times New Roman" w:hAnsi="Helvetica" w:cs="Helvetica"/>
            <w:color w:val="333333"/>
            <w:sz w:val="20"/>
          </w:rPr>
          <w:t> </w:t>
        </w:r>
        <w:r w:rsidRPr="00EB7D00">
          <w:rPr>
            <w:rFonts w:ascii="Helvetica" w:eastAsia="Times New Roman" w:hAnsi="Helvetica" w:cs="Helvetica"/>
            <w:b/>
            <w:bCs/>
            <w:color w:val="333333"/>
            <w:sz w:val="20"/>
            <w:szCs w:val="20"/>
          </w:rPr>
          <w:fldChar w:fldCharType="begin"/>
        </w:r>
        <w:r w:rsidRPr="00EB7D00">
          <w:rPr>
            <w:rFonts w:ascii="Helvetica" w:eastAsia="Times New Roman" w:hAnsi="Helvetica" w:cs="Helvetica"/>
            <w:b/>
            <w:bCs/>
            <w:color w:val="333333"/>
            <w:sz w:val="20"/>
            <w:szCs w:val="20"/>
          </w:rPr>
          <w:instrText xml:space="preserve"> HYPERLINK "http://www.amazon.com/gp/product/1935182358/ref=as_li_tf_tl?ie=UTF8&amp;camp=1789&amp;creative=9325&amp;creativeASIN=1935182358&amp;linkCode=as2&amp;tag=code0ac-20" \t "_blank" </w:instrText>
        </w:r>
        <w:r w:rsidRPr="00EB7D00">
          <w:rPr>
            <w:rFonts w:ascii="Helvetica" w:eastAsia="Times New Roman" w:hAnsi="Helvetica" w:cs="Helvetica"/>
            <w:b/>
            <w:bCs/>
            <w:color w:val="333333"/>
            <w:sz w:val="20"/>
            <w:szCs w:val="20"/>
          </w:rPr>
          <w:fldChar w:fldCharType="separate"/>
        </w:r>
        <w:r w:rsidRPr="00EB7D00">
          <w:rPr>
            <w:rFonts w:ascii="Helvetica" w:eastAsia="Times New Roman" w:hAnsi="Helvetica" w:cs="Helvetica"/>
            <w:b/>
            <w:bCs/>
            <w:color w:val="095197"/>
            <w:sz w:val="20"/>
            <w:u w:val="single"/>
          </w:rPr>
          <w:t>Spring in Action</w:t>
        </w:r>
        <w:r w:rsidRPr="00EB7D00">
          <w:rPr>
            <w:rFonts w:ascii="Helvetica" w:eastAsia="Times New Roman" w:hAnsi="Helvetica" w:cs="Helvetica"/>
            <w:b/>
            <w:bCs/>
            <w:color w:val="333333"/>
            <w:sz w:val="20"/>
            <w:szCs w:val="20"/>
          </w:rPr>
          <w:fldChar w:fldCharType="end"/>
        </w:r>
        <w:r w:rsidRPr="00EB7D00">
          <w:rPr>
            <w:rFonts w:ascii="Helvetica" w:eastAsia="Times New Roman" w:hAnsi="Helvetica" w:cs="Helvetica"/>
            <w:b/>
            <w:bCs/>
            <w:color w:val="333333"/>
            <w:sz w:val="20"/>
          </w:rPr>
          <w:t> </w:t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t> helps you learn the latest features, tools, and practices including Spring MVC, REST, Security, Web Flow, and more.</w:t>
        </w:r>
      </w:ins>
    </w:p>
    <w:p w:rsidR="00EB7D00" w:rsidRPr="00EB7D00" w:rsidRDefault="00EB7D00" w:rsidP="00EB7D00">
      <w:pPr>
        <w:shd w:val="clear" w:color="auto" w:fill="FFFFFF"/>
        <w:spacing w:after="0" w:line="270" w:lineRule="atLeast"/>
        <w:rPr>
          <w:ins w:id="148" w:author="Unknown"/>
          <w:rFonts w:ascii="Helvetica" w:eastAsia="Times New Roman" w:hAnsi="Helvetica" w:cs="Helvetica"/>
          <w:color w:val="333333"/>
          <w:sz w:val="20"/>
          <w:szCs w:val="20"/>
        </w:rPr>
      </w:pPr>
      <w:ins w:id="149" w:author="Unknown"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t> </w:t>
        </w:r>
      </w:ins>
    </w:p>
    <w:p w:rsidR="00EB7D00" w:rsidRPr="00EB7D00" w:rsidRDefault="00EB7D00" w:rsidP="00EB7D00">
      <w:pPr>
        <w:shd w:val="clear" w:color="auto" w:fill="FFFFFF"/>
        <w:spacing w:before="75" w:after="75" w:line="420" w:lineRule="atLeast"/>
        <w:outlineLvl w:val="0"/>
        <w:rPr>
          <w:ins w:id="150" w:author="Unknown"/>
          <w:rFonts w:ascii="Arial" w:eastAsia="Times New Roman" w:hAnsi="Arial" w:cs="Arial"/>
          <w:b/>
          <w:bCs/>
          <w:color w:val="333333"/>
          <w:kern w:val="36"/>
          <w:sz w:val="39"/>
          <w:szCs w:val="39"/>
        </w:rPr>
      </w:pPr>
      <w:bookmarkStart w:id="151" w:name="Configuration"/>
      <w:bookmarkEnd w:id="151"/>
      <w:ins w:id="152" w:author="Unknown">
        <w:r w:rsidRPr="00EB7D00">
          <w:rPr>
            <w:rFonts w:ascii="Arial" w:eastAsia="Times New Roman" w:hAnsi="Arial" w:cs="Arial"/>
            <w:b/>
            <w:bCs/>
            <w:color w:val="333333"/>
            <w:kern w:val="36"/>
            <w:sz w:val="39"/>
            <w:szCs w:val="39"/>
          </w:rPr>
          <w:t>4. Configuring SMTP server settings and Spring MVC</w:t>
        </w:r>
      </w:ins>
    </w:p>
    <w:p w:rsidR="00EB7D00" w:rsidRPr="00EB7D00" w:rsidRDefault="00EB7D00" w:rsidP="00EB7D00">
      <w:pPr>
        <w:shd w:val="clear" w:color="auto" w:fill="FFFFFF"/>
        <w:spacing w:after="0" w:line="270" w:lineRule="atLeast"/>
        <w:rPr>
          <w:ins w:id="153" w:author="Unknown"/>
          <w:rFonts w:ascii="Helvetica" w:eastAsia="Times New Roman" w:hAnsi="Helvetica" w:cs="Helvetica"/>
          <w:color w:val="333333"/>
          <w:sz w:val="20"/>
          <w:szCs w:val="20"/>
        </w:rPr>
      </w:pPr>
      <w:ins w:id="154" w:author="Unknown"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t xml:space="preserve">Create a </w:t>
        </w:r>
        <w:proofErr w:type="gramStart"/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t>Spring</w:t>
        </w:r>
        <w:proofErr w:type="gramEnd"/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t xml:space="preserve"> context configuration file called</w:t>
        </w:r>
        <w:r w:rsidRPr="00EB7D00">
          <w:rPr>
            <w:rFonts w:ascii="Helvetica" w:eastAsia="Times New Roman" w:hAnsi="Helvetica" w:cs="Helvetica"/>
            <w:color w:val="333333"/>
            <w:sz w:val="20"/>
          </w:rPr>
          <w:t> </w:t>
        </w:r>
        <w:r w:rsidRPr="00EB7D00">
          <w:rPr>
            <w:rFonts w:ascii="Courier New" w:eastAsia="Times New Roman" w:hAnsi="Courier New" w:cs="Courier New"/>
            <w:color w:val="800000"/>
            <w:sz w:val="20"/>
            <w:szCs w:val="20"/>
          </w:rPr>
          <w:t>spring-mvc.xml</w:t>
        </w:r>
        <w:r w:rsidRPr="00EB7D00">
          <w:rPr>
            <w:rFonts w:ascii="Helvetica" w:eastAsia="Times New Roman" w:hAnsi="Helvetica" w:cs="Helvetica"/>
            <w:color w:val="333333"/>
            <w:sz w:val="20"/>
          </w:rPr>
          <w:t> </w:t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t>with the following XML code:</w:t>
        </w:r>
      </w:ins>
    </w:p>
    <w:tbl>
      <w:tblPr>
        <w:tblW w:w="10575" w:type="dxa"/>
        <w:tblCellMar>
          <w:left w:w="0" w:type="dxa"/>
          <w:right w:w="0" w:type="dxa"/>
        </w:tblCellMar>
        <w:tblLook w:val="04A0"/>
      </w:tblPr>
      <w:tblGrid>
        <w:gridCol w:w="240"/>
        <w:gridCol w:w="10442"/>
      </w:tblGrid>
      <w:tr w:rsidR="00EB7D00" w:rsidRPr="00EB7D00" w:rsidTr="00EB7D00">
        <w:tc>
          <w:tcPr>
            <w:tcW w:w="0" w:type="auto"/>
            <w:vAlign w:val="center"/>
            <w:hideMark/>
          </w:tcPr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31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0020" w:type="dxa"/>
            <w:vAlign w:val="center"/>
            <w:hideMark/>
          </w:tcPr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EB7D00">
              <w:rPr>
                <w:rFonts w:ascii="Courier New" w:eastAsia="Times New Roman" w:hAnsi="Courier New" w:cs="Courier New"/>
                <w:sz w:val="20"/>
              </w:rPr>
              <w:lastRenderedPageBreak/>
              <w:t>&lt;?xml</w:t>
            </w:r>
            <w:proofErr w:type="gramEnd"/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version="1.0"</w:t>
            </w: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encoding="UTF-8"?&gt;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sz w:val="20"/>
              </w:rPr>
              <w:t>&lt;beans</w:t>
            </w: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7D00">
              <w:rPr>
                <w:rFonts w:ascii="Courier New" w:eastAsia="Times New Roman" w:hAnsi="Courier New" w:cs="Courier New"/>
                <w:sz w:val="20"/>
              </w:rPr>
              <w:t>xmlns</w:t>
            </w:r>
            <w:proofErr w:type="spellEnd"/>
            <w:r w:rsidRPr="00EB7D00">
              <w:rPr>
                <w:rFonts w:ascii="Courier New" w:eastAsia="Times New Roman" w:hAnsi="Courier New" w:cs="Courier New"/>
                <w:sz w:val="20"/>
              </w:rPr>
              <w:t>="http://www.springframework.org/schema/beans"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color w:val="DD1144"/>
                <w:sz w:val="20"/>
              </w:rPr>
              <w:t>    </w:t>
            </w:r>
            <w:proofErr w:type="spellStart"/>
            <w:r w:rsidRPr="00EB7D00">
              <w:rPr>
                <w:rFonts w:ascii="Courier New" w:eastAsia="Times New Roman" w:hAnsi="Courier New" w:cs="Courier New"/>
                <w:sz w:val="20"/>
              </w:rPr>
              <w:t>xmlns:xsi</w:t>
            </w:r>
            <w:proofErr w:type="spellEnd"/>
            <w:r w:rsidRPr="00EB7D00">
              <w:rPr>
                <w:rFonts w:ascii="Courier New" w:eastAsia="Times New Roman" w:hAnsi="Courier New" w:cs="Courier New"/>
                <w:sz w:val="20"/>
              </w:rPr>
              <w:t>="http://www.w3.org/2001/XMLSchema-instance"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color w:val="DD1144"/>
                <w:sz w:val="20"/>
              </w:rPr>
              <w:t>    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xmlns:context="http://www.springframework.org/schema/context"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color w:val="DD1144"/>
                <w:sz w:val="20"/>
              </w:rPr>
              <w:t>    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xsi:schemaLocation="http://www.springframework.org/schema/beans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color w:val="DD1144"/>
                <w:sz w:val="20"/>
              </w:rPr>
              <w:t>    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http://www.springframework.org/schema/beans/spring-beans-3.0.xsd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color w:val="DD1144"/>
                <w:sz w:val="20"/>
              </w:rPr>
              <w:t>    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http://www.springframework.org/schema/context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color w:val="DD1144"/>
                <w:sz w:val="20"/>
              </w:rPr>
              <w:t>    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http://www.springframework.org/schema/context/spring-context-3.0.xsd"&gt;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color w:val="DD1144"/>
                <w:sz w:val="20"/>
              </w:rPr>
              <w:t>    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 w:rsidRPr="00EB7D00">
              <w:rPr>
                <w:rFonts w:ascii="Courier New" w:eastAsia="Times New Roman" w:hAnsi="Courier New" w:cs="Courier New"/>
                <w:sz w:val="20"/>
              </w:rPr>
              <w:t>context:component</w:t>
            </w:r>
            <w:proofErr w:type="spellEnd"/>
            <w:r w:rsidRPr="00EB7D00">
              <w:rPr>
                <w:rFonts w:ascii="Courier New" w:eastAsia="Times New Roman" w:hAnsi="Courier New" w:cs="Courier New"/>
                <w:sz w:val="20"/>
              </w:rPr>
              <w:t>-scan</w:t>
            </w: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base-package="</w:t>
            </w:r>
            <w:proofErr w:type="spellStart"/>
            <w:r w:rsidRPr="00EB7D00">
              <w:rPr>
                <w:rFonts w:ascii="Courier New" w:eastAsia="Times New Roman" w:hAnsi="Courier New" w:cs="Courier New"/>
                <w:sz w:val="20"/>
              </w:rPr>
              <w:t>net.codejava.spring</w:t>
            </w:r>
            <w:proofErr w:type="spellEnd"/>
            <w:r w:rsidRPr="00EB7D00">
              <w:rPr>
                <w:rFonts w:ascii="Courier New" w:eastAsia="Times New Roman" w:hAnsi="Courier New" w:cs="Courier New"/>
                <w:sz w:val="20"/>
              </w:rPr>
              <w:t>"</w:t>
            </w: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/&gt;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color w:val="DD1144"/>
                <w:sz w:val="20"/>
              </w:rPr>
              <w:t>    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&lt;bean</w:t>
            </w: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id="</w:t>
            </w:r>
            <w:proofErr w:type="spellStart"/>
            <w:r w:rsidRPr="00EB7D00">
              <w:rPr>
                <w:rFonts w:ascii="Courier New" w:eastAsia="Times New Roman" w:hAnsi="Courier New" w:cs="Courier New"/>
                <w:sz w:val="20"/>
              </w:rPr>
              <w:t>mailSender</w:t>
            </w:r>
            <w:proofErr w:type="spellEnd"/>
            <w:r w:rsidRPr="00EB7D00">
              <w:rPr>
                <w:rFonts w:ascii="Courier New" w:eastAsia="Times New Roman" w:hAnsi="Courier New" w:cs="Courier New"/>
                <w:sz w:val="20"/>
              </w:rPr>
              <w:t>"</w:t>
            </w: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class="</w:t>
            </w:r>
            <w:proofErr w:type="spellStart"/>
            <w:r w:rsidRPr="00EB7D00">
              <w:rPr>
                <w:rFonts w:ascii="Courier New" w:eastAsia="Times New Roman" w:hAnsi="Courier New" w:cs="Courier New"/>
                <w:sz w:val="20"/>
              </w:rPr>
              <w:t>org.springframework.mail.javamail.JavaMailSenderImpl</w:t>
            </w:r>
            <w:proofErr w:type="spellEnd"/>
            <w:r w:rsidRPr="00EB7D00">
              <w:rPr>
                <w:rFonts w:ascii="Courier New" w:eastAsia="Times New Roman" w:hAnsi="Courier New" w:cs="Courier New"/>
                <w:sz w:val="20"/>
              </w:rPr>
              <w:t>"&gt;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color w:val="DD1144"/>
                <w:sz w:val="20"/>
              </w:rPr>
              <w:t>        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&lt;property</w:t>
            </w: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name="host"</w:t>
            </w: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value="smtp.gmail.com"</w:t>
            </w: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/&gt;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color w:val="DD1144"/>
                <w:sz w:val="20"/>
              </w:rPr>
              <w:t>        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&lt;property</w:t>
            </w: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name="port"</w:t>
            </w: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value="587"</w:t>
            </w: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/&gt;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color w:val="DD1144"/>
                <w:sz w:val="20"/>
              </w:rPr>
              <w:t>        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&lt;property</w:t>
            </w: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name="username"</w:t>
            </w: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value="</w:t>
            </w:r>
            <w:proofErr w:type="spellStart"/>
            <w:r w:rsidRPr="00EB7D00">
              <w:rPr>
                <w:rFonts w:ascii="Courier New" w:eastAsia="Times New Roman" w:hAnsi="Courier New" w:cs="Courier New"/>
                <w:sz w:val="20"/>
              </w:rPr>
              <w:t>youremail</w:t>
            </w:r>
            <w:proofErr w:type="spellEnd"/>
            <w:r w:rsidRPr="00EB7D00">
              <w:rPr>
                <w:rFonts w:ascii="Courier New" w:eastAsia="Times New Roman" w:hAnsi="Courier New" w:cs="Courier New"/>
                <w:sz w:val="20"/>
              </w:rPr>
              <w:t>"</w:t>
            </w: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/&gt;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color w:val="DD1144"/>
                <w:sz w:val="20"/>
              </w:rPr>
              <w:t>        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&lt;property</w:t>
            </w: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name="password"</w:t>
            </w: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value="</w:t>
            </w:r>
            <w:proofErr w:type="spellStart"/>
            <w:r w:rsidRPr="00EB7D00">
              <w:rPr>
                <w:rFonts w:ascii="Courier New" w:eastAsia="Times New Roman" w:hAnsi="Courier New" w:cs="Courier New"/>
                <w:sz w:val="20"/>
              </w:rPr>
              <w:t>yourpassword</w:t>
            </w:r>
            <w:proofErr w:type="spellEnd"/>
            <w:r w:rsidRPr="00EB7D00">
              <w:rPr>
                <w:rFonts w:ascii="Courier New" w:eastAsia="Times New Roman" w:hAnsi="Courier New" w:cs="Courier New"/>
                <w:sz w:val="20"/>
              </w:rPr>
              <w:t>"</w:t>
            </w: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/&gt;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color w:val="DD1144"/>
                <w:sz w:val="20"/>
              </w:rPr>
              <w:t>        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&lt;property</w:t>
            </w: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name="</w:t>
            </w:r>
            <w:proofErr w:type="spellStart"/>
            <w:r w:rsidRPr="00EB7D00">
              <w:rPr>
                <w:rFonts w:ascii="Courier New" w:eastAsia="Times New Roman" w:hAnsi="Courier New" w:cs="Courier New"/>
                <w:sz w:val="20"/>
              </w:rPr>
              <w:t>javaMailProperties</w:t>
            </w:r>
            <w:proofErr w:type="spellEnd"/>
            <w:r w:rsidRPr="00EB7D00">
              <w:rPr>
                <w:rFonts w:ascii="Courier New" w:eastAsia="Times New Roman" w:hAnsi="Courier New" w:cs="Courier New"/>
                <w:sz w:val="20"/>
              </w:rPr>
              <w:t>"&gt;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color w:val="DD1144"/>
                <w:sz w:val="20"/>
              </w:rPr>
              <w:t>            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&lt;props&gt;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color w:val="DD1144"/>
                <w:sz w:val="20"/>
              </w:rPr>
              <w:t>                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&lt;prop</w:t>
            </w: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key="</w:t>
            </w:r>
            <w:proofErr w:type="spellStart"/>
            <w:r w:rsidRPr="00EB7D00">
              <w:rPr>
                <w:rFonts w:ascii="Courier New" w:eastAsia="Times New Roman" w:hAnsi="Courier New" w:cs="Courier New"/>
                <w:sz w:val="20"/>
              </w:rPr>
              <w:t>mail.transport.protocol</w:t>
            </w:r>
            <w:proofErr w:type="spellEnd"/>
            <w:r w:rsidRPr="00EB7D00">
              <w:rPr>
                <w:rFonts w:ascii="Courier New" w:eastAsia="Times New Roman" w:hAnsi="Courier New" w:cs="Courier New"/>
                <w:sz w:val="20"/>
              </w:rPr>
              <w:t>"&gt;</w:t>
            </w:r>
            <w:proofErr w:type="spellStart"/>
            <w:r w:rsidRPr="00EB7D00">
              <w:rPr>
                <w:rFonts w:ascii="Courier New" w:eastAsia="Times New Roman" w:hAnsi="Courier New" w:cs="Courier New"/>
                <w:sz w:val="20"/>
              </w:rPr>
              <w:t>smtp</w:t>
            </w:r>
            <w:proofErr w:type="spellEnd"/>
            <w:r w:rsidRPr="00EB7D00">
              <w:rPr>
                <w:rFonts w:ascii="Courier New" w:eastAsia="Times New Roman" w:hAnsi="Courier New" w:cs="Courier New"/>
                <w:sz w:val="20"/>
              </w:rPr>
              <w:t>&lt;/prop&gt;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color w:val="DD1144"/>
                <w:sz w:val="20"/>
              </w:rPr>
              <w:t>                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&lt;prop</w:t>
            </w: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key="</w:t>
            </w:r>
            <w:proofErr w:type="spellStart"/>
            <w:r w:rsidRPr="00EB7D00">
              <w:rPr>
                <w:rFonts w:ascii="Courier New" w:eastAsia="Times New Roman" w:hAnsi="Courier New" w:cs="Courier New"/>
                <w:sz w:val="20"/>
              </w:rPr>
              <w:t>mail.smtp.auth</w:t>
            </w:r>
            <w:proofErr w:type="spellEnd"/>
            <w:r w:rsidRPr="00EB7D00">
              <w:rPr>
                <w:rFonts w:ascii="Courier New" w:eastAsia="Times New Roman" w:hAnsi="Courier New" w:cs="Courier New"/>
                <w:sz w:val="20"/>
              </w:rPr>
              <w:t>"&gt;true&lt;/prop&gt;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color w:val="DD1144"/>
                <w:sz w:val="20"/>
              </w:rPr>
              <w:t>                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&lt;prop</w:t>
            </w: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key="</w:t>
            </w:r>
            <w:proofErr w:type="spellStart"/>
            <w:r w:rsidRPr="00EB7D00">
              <w:rPr>
                <w:rFonts w:ascii="Courier New" w:eastAsia="Times New Roman" w:hAnsi="Courier New" w:cs="Courier New"/>
                <w:sz w:val="20"/>
              </w:rPr>
              <w:t>mail.smtp.starttls.enable</w:t>
            </w:r>
            <w:proofErr w:type="spellEnd"/>
            <w:r w:rsidRPr="00EB7D00">
              <w:rPr>
                <w:rFonts w:ascii="Courier New" w:eastAsia="Times New Roman" w:hAnsi="Courier New" w:cs="Courier New"/>
                <w:sz w:val="20"/>
              </w:rPr>
              <w:t>"&gt;true&lt;/prop&gt;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color w:val="DD1144"/>
                <w:sz w:val="20"/>
              </w:rPr>
              <w:t>            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&lt;/props&gt;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color w:val="DD1144"/>
                <w:sz w:val="20"/>
              </w:rPr>
              <w:t>        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&lt;/property&gt;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color w:val="DD1144"/>
                <w:sz w:val="20"/>
              </w:rPr>
              <w:t>    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&lt;/bean&gt;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color w:val="DD1144"/>
                <w:sz w:val="20"/>
              </w:rPr>
              <w:t>    </w:t>
            </w: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color w:val="DD1144"/>
                <w:sz w:val="20"/>
              </w:rPr>
              <w:t>    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&lt;bean</w:t>
            </w: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id="</w:t>
            </w:r>
            <w:proofErr w:type="spellStart"/>
            <w:r w:rsidRPr="00EB7D00">
              <w:rPr>
                <w:rFonts w:ascii="Courier New" w:eastAsia="Times New Roman" w:hAnsi="Courier New" w:cs="Courier New"/>
                <w:sz w:val="20"/>
              </w:rPr>
              <w:t>viewResolver</w:t>
            </w:r>
            <w:proofErr w:type="spellEnd"/>
            <w:r w:rsidRPr="00EB7D00">
              <w:rPr>
                <w:rFonts w:ascii="Courier New" w:eastAsia="Times New Roman" w:hAnsi="Courier New" w:cs="Courier New"/>
                <w:sz w:val="20"/>
              </w:rPr>
              <w:t>"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color w:val="DD1144"/>
                <w:sz w:val="20"/>
              </w:rPr>
              <w:t>        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class="org.springframework.web.servlet.view.InternalResourceViewResolver"&gt;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color w:val="DD1144"/>
                <w:sz w:val="20"/>
              </w:rPr>
              <w:t>        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&lt;property</w:t>
            </w: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name="prefix"</w:t>
            </w: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value="/"</w:t>
            </w: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/&gt;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color w:val="DD1144"/>
                <w:sz w:val="20"/>
              </w:rPr>
              <w:t>        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&lt;property</w:t>
            </w: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name="suffix"</w:t>
            </w: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value=".</w:t>
            </w:r>
            <w:proofErr w:type="spellStart"/>
            <w:r w:rsidRPr="00EB7D00">
              <w:rPr>
                <w:rFonts w:ascii="Courier New" w:eastAsia="Times New Roman" w:hAnsi="Courier New" w:cs="Courier New"/>
                <w:sz w:val="20"/>
              </w:rPr>
              <w:t>jsp</w:t>
            </w:r>
            <w:proofErr w:type="spellEnd"/>
            <w:r w:rsidRPr="00EB7D00">
              <w:rPr>
                <w:rFonts w:ascii="Courier New" w:eastAsia="Times New Roman" w:hAnsi="Courier New" w:cs="Courier New"/>
                <w:sz w:val="20"/>
              </w:rPr>
              <w:t>"</w:t>
            </w: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/&gt;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color w:val="DD1144"/>
                <w:sz w:val="20"/>
              </w:rPr>
              <w:t>    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&lt;/bean&gt;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color w:val="DD1144"/>
                <w:sz w:val="20"/>
              </w:rPr>
              <w:t>        </w:t>
            </w: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color w:val="DD1144"/>
                <w:sz w:val="20"/>
              </w:rPr>
              <w:t>    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&lt;bean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color w:val="DD1144"/>
                <w:sz w:val="20"/>
              </w:rPr>
              <w:t>        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class="org.springframework.web.servlet.handler.SimpleMappingExceptionResolver"&gt;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color w:val="DD1144"/>
                <w:sz w:val="20"/>
              </w:rPr>
              <w:t>        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&lt;property</w:t>
            </w: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name="</w:t>
            </w:r>
            <w:proofErr w:type="spellStart"/>
            <w:r w:rsidRPr="00EB7D00">
              <w:rPr>
                <w:rFonts w:ascii="Courier New" w:eastAsia="Times New Roman" w:hAnsi="Courier New" w:cs="Courier New"/>
                <w:sz w:val="20"/>
              </w:rPr>
              <w:t>exceptionMappings</w:t>
            </w:r>
            <w:proofErr w:type="spellEnd"/>
            <w:r w:rsidRPr="00EB7D00">
              <w:rPr>
                <w:rFonts w:ascii="Courier New" w:eastAsia="Times New Roman" w:hAnsi="Courier New" w:cs="Courier New"/>
                <w:sz w:val="20"/>
              </w:rPr>
              <w:t>"&gt;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color w:val="DD1144"/>
                <w:sz w:val="20"/>
              </w:rPr>
              <w:t>            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&lt;props&gt;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color w:val="DD1144"/>
                <w:sz w:val="20"/>
              </w:rPr>
              <w:t>                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&lt;prop</w:t>
            </w: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key="</w:t>
            </w:r>
            <w:proofErr w:type="spellStart"/>
            <w:r w:rsidRPr="00EB7D00">
              <w:rPr>
                <w:rFonts w:ascii="Courier New" w:eastAsia="Times New Roman" w:hAnsi="Courier New" w:cs="Courier New"/>
                <w:sz w:val="20"/>
              </w:rPr>
              <w:t>java.lang.Exception</w:t>
            </w:r>
            <w:proofErr w:type="spellEnd"/>
            <w:r w:rsidRPr="00EB7D00">
              <w:rPr>
                <w:rFonts w:ascii="Courier New" w:eastAsia="Times New Roman" w:hAnsi="Courier New" w:cs="Courier New"/>
                <w:sz w:val="20"/>
              </w:rPr>
              <w:t>"&gt;Error&lt;/prop&gt;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color w:val="DD1144"/>
                <w:sz w:val="20"/>
              </w:rPr>
              <w:lastRenderedPageBreak/>
              <w:t>            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&lt;/props&gt;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color w:val="DD1144"/>
                <w:sz w:val="20"/>
              </w:rPr>
              <w:t>        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&lt;/property&gt;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color w:val="DD1144"/>
                <w:sz w:val="20"/>
              </w:rPr>
              <w:t>    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&lt;/bean&gt;   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sz w:val="20"/>
              </w:rPr>
              <w:t>&lt;/beans&gt;</w:t>
            </w:r>
          </w:p>
        </w:tc>
      </w:tr>
    </w:tbl>
    <w:p w:rsidR="00EB7D00" w:rsidRPr="00EB7D00" w:rsidRDefault="00EB7D00" w:rsidP="00EB7D00">
      <w:pPr>
        <w:shd w:val="clear" w:color="auto" w:fill="FFFFFF"/>
        <w:spacing w:after="0" w:line="270" w:lineRule="atLeast"/>
        <w:rPr>
          <w:ins w:id="155" w:author="Unknown"/>
          <w:rFonts w:ascii="Helvetica" w:eastAsia="Times New Roman" w:hAnsi="Helvetica" w:cs="Helvetica"/>
          <w:color w:val="333333"/>
          <w:sz w:val="20"/>
          <w:szCs w:val="20"/>
        </w:rPr>
      </w:pPr>
      <w:ins w:id="156" w:author="Unknown"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lastRenderedPageBreak/>
          <w:t>This configuration is pretty straightforward:</w:t>
        </w:r>
      </w:ins>
    </w:p>
    <w:p w:rsidR="00EB7D00" w:rsidRPr="00EB7D00" w:rsidRDefault="00EB7D00" w:rsidP="00EB7D00">
      <w:pPr>
        <w:numPr>
          <w:ilvl w:val="0"/>
          <w:numId w:val="5"/>
        </w:numPr>
        <w:shd w:val="clear" w:color="auto" w:fill="FFFFFF"/>
        <w:spacing w:after="0" w:line="270" w:lineRule="atLeast"/>
        <w:ind w:left="750"/>
        <w:rPr>
          <w:ins w:id="157" w:author="Unknown"/>
          <w:rFonts w:ascii="Helvetica" w:eastAsia="Times New Roman" w:hAnsi="Helvetica" w:cs="Helvetica"/>
          <w:color w:val="333333"/>
          <w:sz w:val="20"/>
          <w:szCs w:val="20"/>
        </w:rPr>
      </w:pPr>
    </w:p>
    <w:p w:rsidR="00EB7D00" w:rsidRPr="00EB7D00" w:rsidRDefault="00EB7D00" w:rsidP="00EB7D00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70" w:lineRule="atLeast"/>
        <w:ind w:left="750"/>
        <w:rPr>
          <w:ins w:id="158" w:author="Unknown"/>
          <w:rFonts w:ascii="Helvetica" w:eastAsia="Times New Roman" w:hAnsi="Helvetica" w:cs="Helvetica"/>
          <w:color w:val="333333"/>
          <w:sz w:val="20"/>
          <w:szCs w:val="20"/>
        </w:rPr>
      </w:pPr>
      <w:ins w:id="159" w:author="Unknown">
        <w:r w:rsidRPr="00EB7D00">
          <w:rPr>
            <w:rFonts w:ascii="Courier New" w:eastAsia="Times New Roman" w:hAnsi="Courier New" w:cs="Courier New"/>
            <w:color w:val="800000"/>
            <w:sz w:val="20"/>
            <w:szCs w:val="20"/>
          </w:rPr>
          <w:t>&lt;</w:t>
        </w:r>
        <w:proofErr w:type="spellStart"/>
        <w:r w:rsidRPr="00EB7D00">
          <w:rPr>
            <w:rFonts w:ascii="Courier New" w:eastAsia="Times New Roman" w:hAnsi="Courier New" w:cs="Courier New"/>
            <w:color w:val="800000"/>
            <w:sz w:val="20"/>
            <w:szCs w:val="20"/>
          </w:rPr>
          <w:t>context</w:t>
        </w:r>
        <w:proofErr w:type="gramStart"/>
        <w:r w:rsidRPr="00EB7D00">
          <w:rPr>
            <w:rFonts w:ascii="Courier New" w:eastAsia="Times New Roman" w:hAnsi="Courier New" w:cs="Courier New"/>
            <w:color w:val="800000"/>
            <w:sz w:val="20"/>
            <w:szCs w:val="20"/>
          </w:rPr>
          <w:t>:component</w:t>
        </w:r>
        <w:proofErr w:type="spellEnd"/>
        <w:proofErr w:type="gramEnd"/>
        <w:r w:rsidRPr="00EB7D00">
          <w:rPr>
            <w:rFonts w:ascii="Courier New" w:eastAsia="Times New Roman" w:hAnsi="Courier New" w:cs="Courier New"/>
            <w:color w:val="800000"/>
            <w:sz w:val="20"/>
            <w:szCs w:val="20"/>
          </w:rPr>
          <w:t>-scan ... /&gt;</w:t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t>: tells Spring to scan the package</w:t>
        </w:r>
        <w:r w:rsidRPr="00EB7D00">
          <w:rPr>
            <w:rFonts w:ascii="Helvetica" w:eastAsia="Times New Roman" w:hAnsi="Helvetica" w:cs="Helvetica"/>
            <w:color w:val="333333"/>
            <w:sz w:val="20"/>
          </w:rPr>
          <w:t> </w:t>
        </w:r>
        <w:proofErr w:type="spellStart"/>
        <w:r w:rsidRPr="00EB7D00">
          <w:rPr>
            <w:rFonts w:ascii="Courier New" w:eastAsia="Times New Roman" w:hAnsi="Courier New" w:cs="Courier New"/>
            <w:color w:val="800000"/>
            <w:sz w:val="20"/>
            <w:szCs w:val="20"/>
          </w:rPr>
          <w:t>net.codejava.spring</w:t>
        </w:r>
        <w:proofErr w:type="spellEnd"/>
        <w:r w:rsidRPr="00EB7D00">
          <w:rPr>
            <w:rFonts w:ascii="Helvetica" w:eastAsia="Times New Roman" w:hAnsi="Helvetica" w:cs="Helvetica"/>
            <w:color w:val="333333"/>
            <w:sz w:val="20"/>
          </w:rPr>
          <w:t> </w:t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t>for initializing components which are annotated by Spring annotations (It’s a Spring controller class, in case of this application).</w:t>
        </w:r>
      </w:ins>
    </w:p>
    <w:p w:rsidR="00EB7D00" w:rsidRPr="00EB7D00" w:rsidRDefault="00EB7D00" w:rsidP="00EB7D00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70" w:lineRule="atLeast"/>
        <w:ind w:left="750"/>
        <w:rPr>
          <w:ins w:id="160" w:author="Unknown"/>
          <w:rFonts w:ascii="Helvetica" w:eastAsia="Times New Roman" w:hAnsi="Helvetica" w:cs="Helvetica"/>
          <w:color w:val="333333"/>
          <w:sz w:val="20"/>
          <w:szCs w:val="20"/>
        </w:rPr>
      </w:pPr>
      <w:ins w:id="161" w:author="Unknown"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t>Bean</w:t>
        </w:r>
        <w:r w:rsidRPr="00EB7D00">
          <w:rPr>
            <w:rFonts w:ascii="Helvetica" w:eastAsia="Times New Roman" w:hAnsi="Helvetica" w:cs="Helvetica"/>
            <w:color w:val="333333"/>
            <w:sz w:val="20"/>
          </w:rPr>
          <w:t> </w:t>
        </w:r>
        <w:proofErr w:type="spellStart"/>
        <w:r w:rsidRPr="00EB7D00">
          <w:rPr>
            <w:rFonts w:ascii="Courier New" w:eastAsia="Times New Roman" w:hAnsi="Courier New" w:cs="Courier New"/>
            <w:color w:val="800000"/>
            <w:sz w:val="20"/>
            <w:szCs w:val="20"/>
          </w:rPr>
          <w:t>mailSender</w:t>
        </w:r>
        <w:proofErr w:type="spellEnd"/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t xml:space="preserve">: this is the important part because it declares a </w:t>
        </w:r>
        <w:proofErr w:type="gramStart"/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t>Spring</w:t>
        </w:r>
        <w:proofErr w:type="gramEnd"/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t xml:space="preserve"> bean for e-mail implementation – the</w:t>
        </w:r>
        <w:r w:rsidRPr="00EB7D00">
          <w:rPr>
            <w:rFonts w:ascii="Helvetica" w:eastAsia="Times New Roman" w:hAnsi="Helvetica" w:cs="Helvetica"/>
            <w:color w:val="333333"/>
            <w:sz w:val="20"/>
          </w:rPr>
          <w:t> </w:t>
        </w:r>
        <w:proofErr w:type="spellStart"/>
        <w:r w:rsidRPr="00EB7D00">
          <w:rPr>
            <w:rFonts w:ascii="Courier New" w:eastAsia="Times New Roman" w:hAnsi="Courier New" w:cs="Courier New"/>
            <w:color w:val="800000"/>
            <w:sz w:val="20"/>
            <w:szCs w:val="20"/>
          </w:rPr>
          <w:t>JavaMailSenderImpl</w:t>
        </w:r>
        <w:proofErr w:type="spellEnd"/>
        <w:r w:rsidRPr="00EB7D00">
          <w:rPr>
            <w:rFonts w:ascii="Helvetica" w:eastAsia="Times New Roman" w:hAnsi="Helvetica" w:cs="Helvetica"/>
            <w:color w:val="333333"/>
            <w:sz w:val="20"/>
          </w:rPr>
          <w:t> </w:t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t xml:space="preserve">class and configures SMTP server settings, which is for a Gmail account in this case. This bean will be injected to a </w:t>
        </w:r>
        <w:proofErr w:type="gramStart"/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t>Spring</w:t>
        </w:r>
        <w:proofErr w:type="gramEnd"/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t xml:space="preserve"> controller class which will be covered in the next section.</w:t>
        </w:r>
      </w:ins>
    </w:p>
    <w:p w:rsidR="00EB7D00" w:rsidRPr="00EB7D00" w:rsidRDefault="00EB7D00" w:rsidP="00EB7D00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70" w:lineRule="atLeast"/>
        <w:ind w:left="750"/>
        <w:rPr>
          <w:ins w:id="162" w:author="Unknown"/>
          <w:rFonts w:ascii="Helvetica" w:eastAsia="Times New Roman" w:hAnsi="Helvetica" w:cs="Helvetica"/>
          <w:color w:val="333333"/>
          <w:sz w:val="20"/>
          <w:szCs w:val="20"/>
        </w:rPr>
      </w:pPr>
      <w:ins w:id="163" w:author="Unknown"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t>Bean</w:t>
        </w:r>
        <w:r w:rsidRPr="00EB7D00">
          <w:rPr>
            <w:rFonts w:ascii="Helvetica" w:eastAsia="Times New Roman" w:hAnsi="Helvetica" w:cs="Helvetica"/>
            <w:color w:val="333333"/>
            <w:sz w:val="20"/>
          </w:rPr>
          <w:t> </w:t>
        </w:r>
        <w:proofErr w:type="spellStart"/>
        <w:r w:rsidRPr="00EB7D00">
          <w:rPr>
            <w:rFonts w:ascii="Courier New" w:eastAsia="Times New Roman" w:hAnsi="Courier New" w:cs="Courier New"/>
            <w:color w:val="800000"/>
            <w:sz w:val="20"/>
            <w:szCs w:val="20"/>
          </w:rPr>
          <w:t>viewResolver</w:t>
        </w:r>
        <w:proofErr w:type="spellEnd"/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t>: maps logical view names to real JSP file names.</w:t>
        </w:r>
      </w:ins>
    </w:p>
    <w:p w:rsidR="00EB7D00" w:rsidRPr="00EB7D00" w:rsidRDefault="00EB7D00" w:rsidP="00EB7D00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70" w:lineRule="atLeast"/>
        <w:ind w:left="750"/>
        <w:rPr>
          <w:ins w:id="164" w:author="Unknown"/>
          <w:rFonts w:ascii="Helvetica" w:eastAsia="Times New Roman" w:hAnsi="Helvetica" w:cs="Helvetica"/>
          <w:color w:val="333333"/>
          <w:sz w:val="20"/>
          <w:szCs w:val="20"/>
        </w:rPr>
      </w:pPr>
      <w:ins w:id="165" w:author="Unknown"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t>Bean</w:t>
        </w:r>
        <w:r w:rsidRPr="00EB7D00">
          <w:rPr>
            <w:rFonts w:ascii="Helvetica" w:eastAsia="Times New Roman" w:hAnsi="Helvetica" w:cs="Helvetica"/>
            <w:color w:val="333333"/>
            <w:sz w:val="20"/>
          </w:rPr>
          <w:t> </w:t>
        </w:r>
        <w:proofErr w:type="spellStart"/>
        <w:r w:rsidRPr="00EB7D00">
          <w:rPr>
            <w:rFonts w:ascii="Courier New" w:eastAsia="Times New Roman" w:hAnsi="Courier New" w:cs="Courier New"/>
            <w:color w:val="800000"/>
            <w:sz w:val="20"/>
            <w:szCs w:val="20"/>
          </w:rPr>
          <w:t>SimpleMappingExceptionResolver</w:t>
        </w:r>
        <w:proofErr w:type="spellEnd"/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t>: maps all exceptions of type</w:t>
        </w:r>
        <w:r w:rsidRPr="00EB7D00">
          <w:rPr>
            <w:rFonts w:ascii="Helvetica" w:eastAsia="Times New Roman" w:hAnsi="Helvetica" w:cs="Helvetica"/>
            <w:color w:val="333333"/>
            <w:sz w:val="20"/>
          </w:rPr>
          <w:t> </w:t>
        </w:r>
        <w:proofErr w:type="spellStart"/>
        <w:r w:rsidRPr="00EB7D00">
          <w:rPr>
            <w:rFonts w:ascii="Courier New" w:eastAsia="Times New Roman" w:hAnsi="Courier New" w:cs="Courier New"/>
            <w:color w:val="800000"/>
            <w:sz w:val="20"/>
            <w:szCs w:val="20"/>
          </w:rPr>
          <w:t>java.lang.Exception</w:t>
        </w:r>
        <w:proofErr w:type="spellEnd"/>
        <w:r w:rsidRPr="00EB7D00">
          <w:rPr>
            <w:rFonts w:ascii="Helvetica" w:eastAsia="Times New Roman" w:hAnsi="Helvetica" w:cs="Helvetica"/>
            <w:color w:val="333333"/>
            <w:sz w:val="20"/>
          </w:rPr>
          <w:t> </w:t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t>to be handled by</w:t>
        </w:r>
        <w:r w:rsidRPr="00EB7D00">
          <w:rPr>
            <w:rFonts w:ascii="Helvetica" w:eastAsia="Times New Roman" w:hAnsi="Helvetica" w:cs="Helvetica"/>
            <w:color w:val="333333"/>
            <w:sz w:val="20"/>
          </w:rPr>
          <w:t> </w:t>
        </w:r>
        <w:r w:rsidRPr="00EB7D00">
          <w:rPr>
            <w:rFonts w:ascii="Courier New" w:eastAsia="Times New Roman" w:hAnsi="Courier New" w:cs="Courier New"/>
            <w:color w:val="800000"/>
            <w:sz w:val="20"/>
            <w:szCs w:val="20"/>
          </w:rPr>
          <w:t>Error.jsp</w:t>
        </w:r>
        <w:r w:rsidRPr="00EB7D00">
          <w:rPr>
            <w:rFonts w:ascii="Helvetica" w:eastAsia="Times New Roman" w:hAnsi="Helvetica" w:cs="Helvetica"/>
            <w:color w:val="333333"/>
            <w:sz w:val="20"/>
          </w:rPr>
          <w:t> </w:t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t>page.</w:t>
        </w:r>
      </w:ins>
    </w:p>
    <w:p w:rsidR="00EB7D00" w:rsidRPr="00EB7D00" w:rsidRDefault="00EB7D00" w:rsidP="00EB7D00">
      <w:pPr>
        <w:shd w:val="clear" w:color="auto" w:fill="FFFFFF"/>
        <w:spacing w:after="0" w:line="270" w:lineRule="atLeast"/>
        <w:rPr>
          <w:ins w:id="166" w:author="Unknown"/>
          <w:rFonts w:ascii="Helvetica" w:eastAsia="Times New Roman" w:hAnsi="Helvetica" w:cs="Helvetica"/>
          <w:color w:val="333333"/>
          <w:sz w:val="20"/>
          <w:szCs w:val="20"/>
        </w:rPr>
      </w:pPr>
      <w:ins w:id="167" w:author="Unknown"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t>The web deployment descriptor file (</w:t>
        </w:r>
        <w:r w:rsidRPr="00EB7D00">
          <w:rPr>
            <w:rFonts w:ascii="Courier New" w:eastAsia="Times New Roman" w:hAnsi="Courier New" w:cs="Courier New"/>
            <w:color w:val="800000"/>
            <w:sz w:val="20"/>
            <w:szCs w:val="20"/>
          </w:rPr>
          <w:t>web.xml</w:t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t>) is configured as follows:</w:t>
        </w:r>
      </w:ins>
    </w:p>
    <w:tbl>
      <w:tblPr>
        <w:tblW w:w="10575" w:type="dxa"/>
        <w:tblCellMar>
          <w:left w:w="0" w:type="dxa"/>
          <w:right w:w="0" w:type="dxa"/>
        </w:tblCellMar>
        <w:tblLook w:val="04A0"/>
      </w:tblPr>
      <w:tblGrid>
        <w:gridCol w:w="555"/>
        <w:gridCol w:w="10020"/>
      </w:tblGrid>
      <w:tr w:rsidR="00EB7D00" w:rsidRPr="00EB7D00" w:rsidTr="00EB7D00">
        <w:tc>
          <w:tcPr>
            <w:tcW w:w="0" w:type="auto"/>
            <w:vAlign w:val="center"/>
            <w:hideMark/>
          </w:tcPr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24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0020" w:type="dxa"/>
            <w:vAlign w:val="center"/>
            <w:hideMark/>
          </w:tcPr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EB7D00">
              <w:rPr>
                <w:rFonts w:ascii="Courier New" w:eastAsia="Times New Roman" w:hAnsi="Courier New" w:cs="Courier New"/>
                <w:sz w:val="20"/>
              </w:rPr>
              <w:lastRenderedPageBreak/>
              <w:t>&lt;?xml</w:t>
            </w:r>
            <w:proofErr w:type="gramEnd"/>
            <w:r w:rsidRPr="00EB7D00">
              <w:rPr>
                <w:rFonts w:ascii="Courier New" w:eastAsia="Times New Roman" w:hAnsi="Courier New" w:cs="Courier New"/>
                <w:sz w:val="20"/>
              </w:rPr>
              <w:t xml:space="preserve"> version="1.0"</w:t>
            </w: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encoding="UTF-8"?&gt;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sz w:val="20"/>
              </w:rPr>
              <w:t xml:space="preserve">&lt;web-app </w:t>
            </w:r>
            <w:proofErr w:type="spellStart"/>
            <w:r w:rsidRPr="00EB7D00">
              <w:rPr>
                <w:rFonts w:ascii="Courier New" w:eastAsia="Times New Roman" w:hAnsi="Courier New" w:cs="Courier New"/>
                <w:sz w:val="20"/>
              </w:rPr>
              <w:t>xmlns:xsi</w:t>
            </w:r>
            <w:proofErr w:type="spellEnd"/>
            <w:r w:rsidRPr="00EB7D00">
              <w:rPr>
                <w:rFonts w:ascii="Courier New" w:eastAsia="Times New Roman" w:hAnsi="Courier New" w:cs="Courier New"/>
                <w:sz w:val="20"/>
              </w:rPr>
              <w:t>="http://www.w3.org/2001/XMLSchema-instance"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color w:val="DD1144"/>
                <w:sz w:val="20"/>
              </w:rPr>
              <w:t>    </w:t>
            </w:r>
            <w:proofErr w:type="spellStart"/>
            <w:r w:rsidRPr="00EB7D00">
              <w:rPr>
                <w:rFonts w:ascii="Courier New" w:eastAsia="Times New Roman" w:hAnsi="Courier New" w:cs="Courier New"/>
                <w:sz w:val="20"/>
              </w:rPr>
              <w:t>xmlns</w:t>
            </w:r>
            <w:proofErr w:type="spellEnd"/>
            <w:r w:rsidRPr="00EB7D00">
              <w:rPr>
                <w:rFonts w:ascii="Courier New" w:eastAsia="Times New Roman" w:hAnsi="Courier New" w:cs="Courier New"/>
                <w:sz w:val="20"/>
              </w:rPr>
              <w:t>="http://java.sun.com/xml/ns/javaee"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color w:val="DD1144"/>
                <w:sz w:val="20"/>
              </w:rPr>
              <w:t>    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xmlns:web="http://java.sun.com/xml/ns/javaee/web-app_2_5.xsd"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color w:val="DD1144"/>
                <w:sz w:val="20"/>
              </w:rPr>
              <w:t>    </w:t>
            </w:r>
            <w:proofErr w:type="spellStart"/>
            <w:r w:rsidRPr="00EB7D00">
              <w:rPr>
                <w:rFonts w:ascii="Courier New" w:eastAsia="Times New Roman" w:hAnsi="Courier New" w:cs="Courier New"/>
                <w:sz w:val="20"/>
              </w:rPr>
              <w:t>xsi:schemaLocation</w:t>
            </w:r>
            <w:proofErr w:type="spellEnd"/>
            <w:r w:rsidRPr="00EB7D00">
              <w:rPr>
                <w:rFonts w:ascii="Courier New" w:eastAsia="Times New Roman" w:hAnsi="Courier New" w:cs="Courier New"/>
                <w:sz w:val="20"/>
              </w:rPr>
              <w:t>="http://java.sun.com/xml/ns/javaee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color w:val="DD1144"/>
                <w:sz w:val="20"/>
              </w:rPr>
              <w:t>        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http://java.sun.com/xml/ns/javaee/web-app_3_0.xsd"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color w:val="DD1144"/>
                <w:sz w:val="20"/>
              </w:rPr>
              <w:t>    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id="</w:t>
            </w:r>
            <w:proofErr w:type="spellStart"/>
            <w:r w:rsidRPr="00EB7D00">
              <w:rPr>
                <w:rFonts w:ascii="Courier New" w:eastAsia="Times New Roman" w:hAnsi="Courier New" w:cs="Courier New"/>
                <w:sz w:val="20"/>
              </w:rPr>
              <w:t>WebApp_ID</w:t>
            </w:r>
            <w:proofErr w:type="spellEnd"/>
            <w:r w:rsidRPr="00EB7D00">
              <w:rPr>
                <w:rFonts w:ascii="Courier New" w:eastAsia="Times New Roman" w:hAnsi="Courier New" w:cs="Courier New"/>
                <w:sz w:val="20"/>
              </w:rPr>
              <w:t>"</w:t>
            </w: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version="3.0"&gt;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color w:val="DD1144"/>
                <w:sz w:val="20"/>
              </w:rPr>
              <w:t>  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&lt;display-name&gt;</w:t>
            </w:r>
            <w:proofErr w:type="spellStart"/>
            <w:r w:rsidRPr="00EB7D00">
              <w:rPr>
                <w:rFonts w:ascii="Courier New" w:eastAsia="Times New Roman" w:hAnsi="Courier New" w:cs="Courier New"/>
                <w:sz w:val="20"/>
              </w:rPr>
              <w:t>EmailSpringMVC</w:t>
            </w:r>
            <w:proofErr w:type="spellEnd"/>
            <w:r w:rsidRPr="00EB7D00">
              <w:rPr>
                <w:rFonts w:ascii="Courier New" w:eastAsia="Times New Roman" w:hAnsi="Courier New" w:cs="Courier New"/>
                <w:sz w:val="20"/>
              </w:rPr>
              <w:t>&lt;/display-name&gt;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color w:val="DD1144"/>
                <w:sz w:val="20"/>
              </w:rPr>
              <w:t>  </w:t>
            </w: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color w:val="DD1144"/>
                <w:sz w:val="20"/>
              </w:rPr>
              <w:t>    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 w:rsidRPr="00EB7D00">
              <w:rPr>
                <w:rFonts w:ascii="Courier New" w:eastAsia="Times New Roman" w:hAnsi="Courier New" w:cs="Courier New"/>
                <w:sz w:val="20"/>
              </w:rPr>
              <w:t>servlet</w:t>
            </w:r>
            <w:proofErr w:type="spellEnd"/>
            <w:r w:rsidRPr="00EB7D00"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color w:val="DD1144"/>
                <w:sz w:val="20"/>
              </w:rPr>
              <w:t>        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 w:rsidRPr="00EB7D00">
              <w:rPr>
                <w:rFonts w:ascii="Courier New" w:eastAsia="Times New Roman" w:hAnsi="Courier New" w:cs="Courier New"/>
                <w:sz w:val="20"/>
              </w:rPr>
              <w:t>servlet</w:t>
            </w:r>
            <w:proofErr w:type="spellEnd"/>
            <w:r w:rsidRPr="00EB7D00">
              <w:rPr>
                <w:rFonts w:ascii="Courier New" w:eastAsia="Times New Roman" w:hAnsi="Courier New" w:cs="Courier New"/>
                <w:sz w:val="20"/>
              </w:rPr>
              <w:t>-name&gt;</w:t>
            </w:r>
            <w:proofErr w:type="spellStart"/>
            <w:r w:rsidRPr="00EB7D00">
              <w:rPr>
                <w:rFonts w:ascii="Courier New" w:eastAsia="Times New Roman" w:hAnsi="Courier New" w:cs="Courier New"/>
                <w:sz w:val="20"/>
              </w:rPr>
              <w:t>SpringController</w:t>
            </w:r>
            <w:proofErr w:type="spellEnd"/>
            <w:r w:rsidRPr="00EB7D00">
              <w:rPr>
                <w:rFonts w:ascii="Courier New" w:eastAsia="Times New Roman" w:hAnsi="Courier New" w:cs="Courier New"/>
                <w:sz w:val="20"/>
              </w:rPr>
              <w:t>&lt;/</w:t>
            </w:r>
            <w:proofErr w:type="spellStart"/>
            <w:r w:rsidRPr="00EB7D00">
              <w:rPr>
                <w:rFonts w:ascii="Courier New" w:eastAsia="Times New Roman" w:hAnsi="Courier New" w:cs="Courier New"/>
                <w:sz w:val="20"/>
              </w:rPr>
              <w:t>servlet</w:t>
            </w:r>
            <w:proofErr w:type="spellEnd"/>
            <w:r w:rsidRPr="00EB7D00">
              <w:rPr>
                <w:rFonts w:ascii="Courier New" w:eastAsia="Times New Roman" w:hAnsi="Courier New" w:cs="Courier New"/>
                <w:sz w:val="20"/>
              </w:rPr>
              <w:t>-name&gt;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color w:val="DD1144"/>
                <w:sz w:val="20"/>
              </w:rPr>
              <w:t>        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&lt;servlet-class&gt;org.springframework.web.servlet.DispatcherServlet&lt;/servlet-class&gt;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color w:val="DD1144"/>
                <w:sz w:val="20"/>
              </w:rPr>
              <w:t>        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&lt;init-</w:t>
            </w:r>
            <w:proofErr w:type="spellStart"/>
            <w:r w:rsidRPr="00EB7D00">
              <w:rPr>
                <w:rFonts w:ascii="Courier New" w:eastAsia="Times New Roman" w:hAnsi="Courier New" w:cs="Courier New"/>
                <w:sz w:val="20"/>
              </w:rPr>
              <w:t>param</w:t>
            </w:r>
            <w:proofErr w:type="spellEnd"/>
            <w:r w:rsidRPr="00EB7D00"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color w:val="DD1144"/>
                <w:sz w:val="20"/>
              </w:rPr>
              <w:t>            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 w:rsidRPr="00EB7D00">
              <w:rPr>
                <w:rFonts w:ascii="Courier New" w:eastAsia="Times New Roman" w:hAnsi="Courier New" w:cs="Courier New"/>
                <w:sz w:val="20"/>
              </w:rPr>
              <w:t>param</w:t>
            </w:r>
            <w:proofErr w:type="spellEnd"/>
            <w:r w:rsidRPr="00EB7D00">
              <w:rPr>
                <w:rFonts w:ascii="Courier New" w:eastAsia="Times New Roman" w:hAnsi="Courier New" w:cs="Courier New"/>
                <w:sz w:val="20"/>
              </w:rPr>
              <w:t>-name&gt;</w:t>
            </w:r>
            <w:proofErr w:type="spellStart"/>
            <w:r w:rsidRPr="00EB7D00">
              <w:rPr>
                <w:rFonts w:ascii="Courier New" w:eastAsia="Times New Roman" w:hAnsi="Courier New" w:cs="Courier New"/>
                <w:sz w:val="20"/>
              </w:rPr>
              <w:t>contextConfigLocation</w:t>
            </w:r>
            <w:proofErr w:type="spellEnd"/>
            <w:r w:rsidRPr="00EB7D00">
              <w:rPr>
                <w:rFonts w:ascii="Courier New" w:eastAsia="Times New Roman" w:hAnsi="Courier New" w:cs="Courier New"/>
                <w:sz w:val="20"/>
              </w:rPr>
              <w:t>&lt;/</w:t>
            </w:r>
            <w:proofErr w:type="spellStart"/>
            <w:r w:rsidRPr="00EB7D00">
              <w:rPr>
                <w:rFonts w:ascii="Courier New" w:eastAsia="Times New Roman" w:hAnsi="Courier New" w:cs="Courier New"/>
                <w:sz w:val="20"/>
              </w:rPr>
              <w:t>param</w:t>
            </w:r>
            <w:proofErr w:type="spellEnd"/>
            <w:r w:rsidRPr="00EB7D00">
              <w:rPr>
                <w:rFonts w:ascii="Courier New" w:eastAsia="Times New Roman" w:hAnsi="Courier New" w:cs="Courier New"/>
                <w:sz w:val="20"/>
              </w:rPr>
              <w:t>-name&gt;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color w:val="DD1144"/>
                <w:sz w:val="20"/>
              </w:rPr>
              <w:t>            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 w:rsidRPr="00EB7D00">
              <w:rPr>
                <w:rFonts w:ascii="Courier New" w:eastAsia="Times New Roman" w:hAnsi="Courier New" w:cs="Courier New"/>
                <w:sz w:val="20"/>
              </w:rPr>
              <w:t>param</w:t>
            </w:r>
            <w:proofErr w:type="spellEnd"/>
            <w:r w:rsidRPr="00EB7D00">
              <w:rPr>
                <w:rFonts w:ascii="Courier New" w:eastAsia="Times New Roman" w:hAnsi="Courier New" w:cs="Courier New"/>
                <w:sz w:val="20"/>
              </w:rPr>
              <w:t>-value&gt;/WEB-INF/spring-mvc.xml&lt;/</w:t>
            </w:r>
            <w:proofErr w:type="spellStart"/>
            <w:r w:rsidRPr="00EB7D00">
              <w:rPr>
                <w:rFonts w:ascii="Courier New" w:eastAsia="Times New Roman" w:hAnsi="Courier New" w:cs="Courier New"/>
                <w:sz w:val="20"/>
              </w:rPr>
              <w:t>param</w:t>
            </w:r>
            <w:proofErr w:type="spellEnd"/>
            <w:r w:rsidRPr="00EB7D00">
              <w:rPr>
                <w:rFonts w:ascii="Courier New" w:eastAsia="Times New Roman" w:hAnsi="Courier New" w:cs="Courier New"/>
                <w:sz w:val="20"/>
              </w:rPr>
              <w:t>-value&gt;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color w:val="DD1144"/>
                <w:sz w:val="20"/>
              </w:rPr>
              <w:t>        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&lt;/init-</w:t>
            </w:r>
            <w:proofErr w:type="spellStart"/>
            <w:r w:rsidRPr="00EB7D00">
              <w:rPr>
                <w:rFonts w:ascii="Courier New" w:eastAsia="Times New Roman" w:hAnsi="Courier New" w:cs="Courier New"/>
                <w:sz w:val="20"/>
              </w:rPr>
              <w:t>param</w:t>
            </w:r>
            <w:proofErr w:type="spellEnd"/>
            <w:r w:rsidRPr="00EB7D00"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color w:val="DD1144"/>
                <w:sz w:val="20"/>
              </w:rPr>
              <w:t>        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&lt;load-on-startup&gt;1&lt;/load-on-startup&gt;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color w:val="DD1144"/>
                <w:sz w:val="20"/>
              </w:rPr>
              <w:t>    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&lt;/</w:t>
            </w:r>
            <w:proofErr w:type="spellStart"/>
            <w:r w:rsidRPr="00EB7D00">
              <w:rPr>
                <w:rFonts w:ascii="Courier New" w:eastAsia="Times New Roman" w:hAnsi="Courier New" w:cs="Courier New"/>
                <w:sz w:val="20"/>
              </w:rPr>
              <w:t>servlet</w:t>
            </w:r>
            <w:proofErr w:type="spellEnd"/>
            <w:r w:rsidRPr="00EB7D00"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color w:val="DD1144"/>
                <w:sz w:val="20"/>
              </w:rPr>
              <w:t>    </w:t>
            </w: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color w:val="DD1144"/>
                <w:sz w:val="20"/>
              </w:rPr>
              <w:t>    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 w:rsidRPr="00EB7D00">
              <w:rPr>
                <w:rFonts w:ascii="Courier New" w:eastAsia="Times New Roman" w:hAnsi="Courier New" w:cs="Courier New"/>
                <w:sz w:val="20"/>
              </w:rPr>
              <w:t>servlet</w:t>
            </w:r>
            <w:proofErr w:type="spellEnd"/>
            <w:r w:rsidRPr="00EB7D00">
              <w:rPr>
                <w:rFonts w:ascii="Courier New" w:eastAsia="Times New Roman" w:hAnsi="Courier New" w:cs="Courier New"/>
                <w:sz w:val="20"/>
              </w:rPr>
              <w:t>-mapping&gt;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color w:val="DD1144"/>
                <w:sz w:val="20"/>
              </w:rPr>
              <w:t>        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 w:rsidRPr="00EB7D00">
              <w:rPr>
                <w:rFonts w:ascii="Courier New" w:eastAsia="Times New Roman" w:hAnsi="Courier New" w:cs="Courier New"/>
                <w:sz w:val="20"/>
              </w:rPr>
              <w:t>servlet</w:t>
            </w:r>
            <w:proofErr w:type="spellEnd"/>
            <w:r w:rsidRPr="00EB7D00">
              <w:rPr>
                <w:rFonts w:ascii="Courier New" w:eastAsia="Times New Roman" w:hAnsi="Courier New" w:cs="Courier New"/>
                <w:sz w:val="20"/>
              </w:rPr>
              <w:t>-name&gt;</w:t>
            </w:r>
            <w:proofErr w:type="spellStart"/>
            <w:r w:rsidRPr="00EB7D00">
              <w:rPr>
                <w:rFonts w:ascii="Courier New" w:eastAsia="Times New Roman" w:hAnsi="Courier New" w:cs="Courier New"/>
                <w:sz w:val="20"/>
              </w:rPr>
              <w:t>SpringController</w:t>
            </w:r>
            <w:proofErr w:type="spellEnd"/>
            <w:r w:rsidRPr="00EB7D00">
              <w:rPr>
                <w:rFonts w:ascii="Courier New" w:eastAsia="Times New Roman" w:hAnsi="Courier New" w:cs="Courier New"/>
                <w:sz w:val="20"/>
              </w:rPr>
              <w:t>&lt;/</w:t>
            </w:r>
            <w:proofErr w:type="spellStart"/>
            <w:r w:rsidRPr="00EB7D00">
              <w:rPr>
                <w:rFonts w:ascii="Courier New" w:eastAsia="Times New Roman" w:hAnsi="Courier New" w:cs="Courier New"/>
                <w:sz w:val="20"/>
              </w:rPr>
              <w:t>servlet</w:t>
            </w:r>
            <w:proofErr w:type="spellEnd"/>
            <w:r w:rsidRPr="00EB7D00">
              <w:rPr>
                <w:rFonts w:ascii="Courier New" w:eastAsia="Times New Roman" w:hAnsi="Courier New" w:cs="Courier New"/>
                <w:sz w:val="20"/>
              </w:rPr>
              <w:t>-name&gt;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color w:val="DD1144"/>
                <w:sz w:val="20"/>
              </w:rPr>
              <w:t>        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 w:rsidRPr="00EB7D00">
              <w:rPr>
                <w:rFonts w:ascii="Courier New" w:eastAsia="Times New Roman" w:hAnsi="Courier New" w:cs="Courier New"/>
                <w:sz w:val="20"/>
              </w:rPr>
              <w:t>url</w:t>
            </w:r>
            <w:proofErr w:type="spellEnd"/>
            <w:r w:rsidRPr="00EB7D00">
              <w:rPr>
                <w:rFonts w:ascii="Courier New" w:eastAsia="Times New Roman" w:hAnsi="Courier New" w:cs="Courier New"/>
                <w:sz w:val="20"/>
              </w:rPr>
              <w:t>-pattern&gt;*.do&lt;/</w:t>
            </w:r>
            <w:proofErr w:type="spellStart"/>
            <w:r w:rsidRPr="00EB7D00">
              <w:rPr>
                <w:rFonts w:ascii="Courier New" w:eastAsia="Times New Roman" w:hAnsi="Courier New" w:cs="Courier New"/>
                <w:sz w:val="20"/>
              </w:rPr>
              <w:t>url</w:t>
            </w:r>
            <w:proofErr w:type="spellEnd"/>
            <w:r w:rsidRPr="00EB7D00">
              <w:rPr>
                <w:rFonts w:ascii="Courier New" w:eastAsia="Times New Roman" w:hAnsi="Courier New" w:cs="Courier New"/>
                <w:sz w:val="20"/>
              </w:rPr>
              <w:t>-pattern&gt;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color w:val="DD1144"/>
                <w:sz w:val="20"/>
              </w:rPr>
              <w:t>    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&lt;/</w:t>
            </w:r>
            <w:proofErr w:type="spellStart"/>
            <w:r w:rsidRPr="00EB7D00">
              <w:rPr>
                <w:rFonts w:ascii="Courier New" w:eastAsia="Times New Roman" w:hAnsi="Courier New" w:cs="Courier New"/>
                <w:sz w:val="20"/>
              </w:rPr>
              <w:t>servlet</w:t>
            </w:r>
            <w:proofErr w:type="spellEnd"/>
            <w:r w:rsidRPr="00EB7D00">
              <w:rPr>
                <w:rFonts w:ascii="Courier New" w:eastAsia="Times New Roman" w:hAnsi="Courier New" w:cs="Courier New"/>
                <w:sz w:val="20"/>
              </w:rPr>
              <w:t>-mapping&gt;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color w:val="DD1144"/>
                <w:sz w:val="20"/>
              </w:rPr>
              <w:t>  </w:t>
            </w: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color w:val="DD1144"/>
                <w:sz w:val="20"/>
              </w:rPr>
              <w:t>  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&lt;welcome-file-list&gt;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color w:val="DD1144"/>
                <w:sz w:val="20"/>
              </w:rPr>
              <w:t>    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&lt;welcome-file&gt;EmailForm.jsp&lt;/welcome-file&gt;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color w:val="DD1144"/>
                <w:sz w:val="20"/>
              </w:rPr>
              <w:lastRenderedPageBreak/>
              <w:t>  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&lt;/welcome-file-list&gt;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sz w:val="20"/>
              </w:rPr>
              <w:t>&lt;/web-app&gt;</w:t>
            </w:r>
          </w:p>
        </w:tc>
      </w:tr>
    </w:tbl>
    <w:p w:rsidR="00EB7D00" w:rsidRPr="00EB7D00" w:rsidRDefault="00EB7D00" w:rsidP="00EB7D00">
      <w:pPr>
        <w:shd w:val="clear" w:color="auto" w:fill="FFFFFF"/>
        <w:spacing w:after="0" w:line="270" w:lineRule="atLeast"/>
        <w:rPr>
          <w:ins w:id="168" w:author="Unknown"/>
          <w:rFonts w:ascii="Helvetica" w:eastAsia="Times New Roman" w:hAnsi="Helvetica" w:cs="Helvetica"/>
          <w:color w:val="333333"/>
          <w:sz w:val="20"/>
          <w:szCs w:val="20"/>
        </w:rPr>
      </w:pPr>
      <w:ins w:id="169" w:author="Unknown"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lastRenderedPageBreak/>
          <w:t xml:space="preserve">It declares </w:t>
        </w:r>
        <w:proofErr w:type="gramStart"/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t>Spring</w:t>
        </w:r>
        <w:proofErr w:type="gramEnd"/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t xml:space="preserve"> controller </w:t>
        </w:r>
        <w:proofErr w:type="spellStart"/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t>servlet</w:t>
        </w:r>
        <w:proofErr w:type="spellEnd"/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t xml:space="preserve"> with its context configuration file</w:t>
        </w:r>
        <w:r w:rsidRPr="00EB7D00">
          <w:rPr>
            <w:rFonts w:ascii="Helvetica" w:eastAsia="Times New Roman" w:hAnsi="Helvetica" w:cs="Helvetica"/>
            <w:color w:val="333333"/>
            <w:sz w:val="20"/>
          </w:rPr>
          <w:t> </w:t>
        </w:r>
        <w:r w:rsidRPr="00EB7D00">
          <w:rPr>
            <w:rFonts w:ascii="Courier New" w:eastAsia="Times New Roman" w:hAnsi="Courier New" w:cs="Courier New"/>
            <w:color w:val="333333"/>
            <w:sz w:val="20"/>
            <w:szCs w:val="20"/>
          </w:rPr>
          <w:t>(</w:t>
        </w:r>
        <w:r w:rsidRPr="00EB7D00">
          <w:rPr>
            <w:rFonts w:ascii="Courier New" w:eastAsia="Times New Roman" w:hAnsi="Courier New" w:cs="Courier New"/>
            <w:color w:val="800000"/>
            <w:sz w:val="20"/>
            <w:szCs w:val="20"/>
          </w:rPr>
          <w:t>/WEB-INF/spring-mvc.xml</w:t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t>). The controller is configured to handle all requests whose URL end with pattern:</w:t>
        </w:r>
        <w:r w:rsidRPr="00EB7D00">
          <w:rPr>
            <w:rFonts w:ascii="Helvetica" w:eastAsia="Times New Roman" w:hAnsi="Helvetica" w:cs="Helvetica"/>
            <w:color w:val="333333"/>
            <w:sz w:val="20"/>
          </w:rPr>
          <w:t> </w:t>
        </w:r>
        <w:r w:rsidRPr="00EB7D00">
          <w:rPr>
            <w:rFonts w:ascii="Helvetica" w:eastAsia="Times New Roman" w:hAnsi="Helvetica" w:cs="Helvetica"/>
            <w:i/>
            <w:iCs/>
            <w:color w:val="800000"/>
            <w:sz w:val="20"/>
            <w:szCs w:val="20"/>
          </w:rPr>
          <w:t>*.do</w:t>
        </w:r>
        <w:r w:rsidRPr="00EB7D00">
          <w:rPr>
            <w:rFonts w:ascii="Helvetica" w:eastAsia="Times New Roman" w:hAnsi="Helvetica" w:cs="Helvetica"/>
            <w:i/>
            <w:iCs/>
            <w:color w:val="333333"/>
            <w:sz w:val="20"/>
            <w:szCs w:val="20"/>
          </w:rPr>
          <w:t>.</w:t>
        </w:r>
        <w:r w:rsidRPr="00EB7D00">
          <w:rPr>
            <w:rFonts w:ascii="Helvetica" w:eastAsia="Times New Roman" w:hAnsi="Helvetica" w:cs="Helvetica"/>
            <w:i/>
            <w:iCs/>
            <w:color w:val="333333"/>
            <w:sz w:val="20"/>
          </w:rPr>
          <w:t> </w:t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t>And the default page when accessing the application is the email form (</w:t>
        </w:r>
        <w:r w:rsidRPr="00EB7D00">
          <w:rPr>
            <w:rFonts w:ascii="Courier New" w:eastAsia="Times New Roman" w:hAnsi="Courier New" w:cs="Courier New"/>
            <w:color w:val="800000"/>
            <w:sz w:val="20"/>
            <w:szCs w:val="20"/>
          </w:rPr>
          <w:t>EmailForm.jsp</w:t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t>).</w:t>
        </w:r>
      </w:ins>
    </w:p>
    <w:p w:rsidR="00EB7D00" w:rsidRPr="00EB7D00" w:rsidRDefault="00EB7D00" w:rsidP="00EB7D00">
      <w:pPr>
        <w:shd w:val="clear" w:color="auto" w:fill="FFFFFF"/>
        <w:spacing w:after="0" w:line="270" w:lineRule="atLeast"/>
        <w:rPr>
          <w:ins w:id="170" w:author="Unknown"/>
          <w:rFonts w:ascii="Helvetica" w:eastAsia="Times New Roman" w:hAnsi="Helvetica" w:cs="Helvetica"/>
          <w:color w:val="333333"/>
          <w:sz w:val="20"/>
          <w:szCs w:val="20"/>
        </w:rPr>
      </w:pPr>
      <w:ins w:id="171" w:author="Unknown"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t> </w:t>
        </w:r>
      </w:ins>
    </w:p>
    <w:p w:rsidR="00EB7D00" w:rsidRPr="00EB7D00" w:rsidRDefault="00EB7D00" w:rsidP="00EB7D00">
      <w:pPr>
        <w:shd w:val="clear" w:color="auto" w:fill="BDD2FF"/>
        <w:spacing w:line="270" w:lineRule="atLeast"/>
        <w:rPr>
          <w:ins w:id="172" w:author="Unknown"/>
          <w:rFonts w:ascii="Helvetica" w:eastAsia="Times New Roman" w:hAnsi="Helvetica" w:cs="Helvetica"/>
          <w:color w:val="333333"/>
          <w:sz w:val="20"/>
          <w:szCs w:val="20"/>
        </w:rPr>
      </w:pPr>
      <w:ins w:id="173" w:author="Unknown"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t>This video tutorial:</w:t>
        </w:r>
        <w:r w:rsidRPr="00EB7D00">
          <w:rPr>
            <w:rFonts w:ascii="Helvetica" w:eastAsia="Times New Roman" w:hAnsi="Helvetica" w:cs="Helvetica"/>
            <w:color w:val="333333"/>
            <w:sz w:val="20"/>
          </w:rPr>
          <w:t> </w:t>
        </w:r>
        <w:r w:rsidRPr="00EB7D00">
          <w:rPr>
            <w:rFonts w:ascii="Helvetica" w:eastAsia="Times New Roman" w:hAnsi="Helvetica" w:cs="Helvetica"/>
            <w:b/>
            <w:bCs/>
            <w:color w:val="333333"/>
            <w:sz w:val="20"/>
            <w:szCs w:val="20"/>
          </w:rPr>
          <w:fldChar w:fldCharType="begin"/>
        </w:r>
        <w:r w:rsidRPr="00EB7D00">
          <w:rPr>
            <w:rFonts w:ascii="Helvetica" w:eastAsia="Times New Roman" w:hAnsi="Helvetica" w:cs="Helvetica"/>
            <w:b/>
            <w:bCs/>
            <w:color w:val="333333"/>
            <w:sz w:val="20"/>
            <w:szCs w:val="20"/>
          </w:rPr>
          <w:instrText xml:space="preserve"> HYPERLINK "http://click.linksynergy.com/link?id=d1Fh24*EiQI&amp;offerid=323058.65830&amp;type=2&amp;murl=https%3A%2F%2Fwww.udemy.com%2Fjavaspring%2F&amp;u1=CodeJavaArticle" \t "new" </w:instrText>
        </w:r>
        <w:r w:rsidRPr="00EB7D00">
          <w:rPr>
            <w:rFonts w:ascii="Helvetica" w:eastAsia="Times New Roman" w:hAnsi="Helvetica" w:cs="Helvetica"/>
            <w:b/>
            <w:bCs/>
            <w:color w:val="333333"/>
            <w:sz w:val="20"/>
            <w:szCs w:val="20"/>
          </w:rPr>
          <w:fldChar w:fldCharType="separate"/>
        </w:r>
        <w:r w:rsidRPr="00EB7D00">
          <w:rPr>
            <w:rFonts w:ascii="Helvetica" w:eastAsia="Times New Roman" w:hAnsi="Helvetica" w:cs="Helvetica"/>
            <w:b/>
            <w:bCs/>
            <w:color w:val="095197"/>
            <w:sz w:val="20"/>
            <w:u w:val="single"/>
          </w:rPr>
          <w:t>The Java Spring Tutorial</w:t>
        </w:r>
        <w:r w:rsidRPr="00EB7D00">
          <w:rPr>
            <w:rFonts w:ascii="Helvetica" w:eastAsia="Times New Roman" w:hAnsi="Helvetica" w:cs="Helvetica"/>
            <w:b/>
            <w:bCs/>
            <w:color w:val="333333"/>
            <w:sz w:val="20"/>
            <w:szCs w:val="20"/>
          </w:rPr>
          <w:fldChar w:fldCharType="end"/>
        </w:r>
      </w:ins>
      <w:r>
        <w:rPr>
          <w:rFonts w:ascii="Helvetica" w:eastAsia="Times New Roman" w:hAnsi="Helvetica" w:cs="Helvetica"/>
          <w:b/>
          <w:bCs/>
          <w:noProof/>
          <w:color w:val="333333"/>
          <w:sz w:val="20"/>
          <w:szCs w:val="20"/>
        </w:rPr>
        <w:drawing>
          <wp:inline distT="0" distB="0" distL="0" distR="0">
            <wp:extent cx="9525" cy="9525"/>
            <wp:effectExtent l="0" t="0" r="0" b="0"/>
            <wp:docPr id="9" name="Picture 9" descr="http://ad.linksynergy.com/fs-bin/show?id=d1Fh24*EiQI&amp;bids=323058.65830&amp;type=2&amp;subid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ad.linksynergy.com/fs-bin/show?id=d1Fh24*EiQI&amp;bids=323058.65830&amp;type=2&amp;subid=0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ins w:id="174" w:author="Unknown"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t> </w:t>
        </w:r>
        <w:proofErr w:type="gramStart"/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t>help</w:t>
        </w:r>
        <w:proofErr w:type="gramEnd"/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t xml:space="preserve"> you discover how to master the Spring framework instantly.</w:t>
        </w:r>
      </w:ins>
    </w:p>
    <w:p w:rsidR="00EB7D00" w:rsidRPr="00EB7D00" w:rsidRDefault="00EB7D00" w:rsidP="00EB7D00">
      <w:pPr>
        <w:shd w:val="clear" w:color="auto" w:fill="FFFFFF"/>
        <w:spacing w:after="0" w:line="270" w:lineRule="atLeast"/>
        <w:rPr>
          <w:ins w:id="175" w:author="Unknown"/>
          <w:rFonts w:ascii="Helvetica" w:eastAsia="Times New Roman" w:hAnsi="Helvetica" w:cs="Helvetica"/>
          <w:color w:val="333333"/>
          <w:sz w:val="20"/>
          <w:szCs w:val="20"/>
        </w:rPr>
      </w:pPr>
      <w:ins w:id="176" w:author="Unknown"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t> </w:t>
        </w:r>
      </w:ins>
    </w:p>
    <w:p w:rsidR="00EB7D00" w:rsidRPr="00EB7D00" w:rsidRDefault="00EB7D00" w:rsidP="00EB7D00">
      <w:pPr>
        <w:shd w:val="clear" w:color="auto" w:fill="FFFFFF"/>
        <w:spacing w:before="75" w:after="75" w:line="420" w:lineRule="atLeast"/>
        <w:outlineLvl w:val="0"/>
        <w:rPr>
          <w:ins w:id="177" w:author="Unknown"/>
          <w:rFonts w:ascii="Arial" w:eastAsia="Times New Roman" w:hAnsi="Arial" w:cs="Arial"/>
          <w:b/>
          <w:bCs/>
          <w:color w:val="333333"/>
          <w:kern w:val="36"/>
          <w:sz w:val="39"/>
          <w:szCs w:val="39"/>
        </w:rPr>
      </w:pPr>
      <w:bookmarkStart w:id="178" w:name="SpringController"/>
      <w:bookmarkEnd w:id="178"/>
      <w:ins w:id="179" w:author="Unknown">
        <w:r w:rsidRPr="00EB7D00">
          <w:rPr>
            <w:rFonts w:ascii="Arial" w:eastAsia="Times New Roman" w:hAnsi="Arial" w:cs="Arial"/>
            <w:b/>
            <w:bCs/>
            <w:color w:val="333333"/>
            <w:kern w:val="36"/>
            <w:sz w:val="39"/>
            <w:szCs w:val="39"/>
          </w:rPr>
          <w:t>5. Creating Spring MVC controller class</w:t>
        </w:r>
      </w:ins>
    </w:p>
    <w:p w:rsidR="00EB7D00" w:rsidRPr="00EB7D00" w:rsidRDefault="00EB7D00" w:rsidP="00EB7D00">
      <w:pPr>
        <w:shd w:val="clear" w:color="auto" w:fill="FFFFFF"/>
        <w:spacing w:after="0" w:line="270" w:lineRule="atLeast"/>
        <w:rPr>
          <w:ins w:id="180" w:author="Unknown"/>
          <w:rFonts w:ascii="Helvetica" w:eastAsia="Times New Roman" w:hAnsi="Helvetica" w:cs="Helvetica"/>
          <w:color w:val="333333"/>
          <w:sz w:val="20"/>
          <w:szCs w:val="20"/>
        </w:rPr>
      </w:pPr>
      <w:ins w:id="181" w:author="Unknown"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t xml:space="preserve">In order to handle submission from the e-mail form, we need to create a </w:t>
        </w:r>
        <w:proofErr w:type="gramStart"/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t>Spring</w:t>
        </w:r>
        <w:proofErr w:type="gramEnd"/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t xml:space="preserve"> controller class as follows:</w:t>
        </w:r>
      </w:ins>
    </w:p>
    <w:tbl>
      <w:tblPr>
        <w:tblW w:w="10575" w:type="dxa"/>
        <w:tblCellMar>
          <w:left w:w="0" w:type="dxa"/>
          <w:right w:w="0" w:type="dxa"/>
        </w:tblCellMar>
        <w:tblLook w:val="04A0"/>
      </w:tblPr>
      <w:tblGrid>
        <w:gridCol w:w="555"/>
        <w:gridCol w:w="10020"/>
      </w:tblGrid>
      <w:tr w:rsidR="00EB7D00" w:rsidRPr="00EB7D00" w:rsidTr="00EB7D00">
        <w:tc>
          <w:tcPr>
            <w:tcW w:w="0" w:type="auto"/>
            <w:vAlign w:val="center"/>
            <w:hideMark/>
          </w:tcPr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32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10020" w:type="dxa"/>
            <w:vAlign w:val="center"/>
            <w:hideMark/>
          </w:tcPr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sz w:val="20"/>
              </w:rPr>
              <w:lastRenderedPageBreak/>
              <w:t>package</w:t>
            </w: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7D00">
              <w:rPr>
                <w:rFonts w:ascii="Courier New" w:eastAsia="Times New Roman" w:hAnsi="Courier New" w:cs="Courier New"/>
                <w:sz w:val="20"/>
              </w:rPr>
              <w:t>net.codejava.spring</w:t>
            </w:r>
            <w:proofErr w:type="spellEnd"/>
            <w:r w:rsidRPr="00EB7D00">
              <w:rPr>
                <w:rFonts w:ascii="Courier New" w:eastAsia="Times New Roman" w:hAnsi="Courier New" w:cs="Courier New"/>
                <w:sz w:val="20"/>
              </w:rPr>
              <w:t>;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sz w:val="20"/>
              </w:rPr>
              <w:t>import</w:t>
            </w: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7D00">
              <w:rPr>
                <w:rFonts w:ascii="Courier New" w:eastAsia="Times New Roman" w:hAnsi="Courier New" w:cs="Courier New"/>
                <w:sz w:val="20"/>
              </w:rPr>
              <w:t>javax.servlet.http.HttpServletRequest</w:t>
            </w:r>
            <w:proofErr w:type="spellEnd"/>
            <w:r w:rsidRPr="00EB7D00">
              <w:rPr>
                <w:rFonts w:ascii="Courier New" w:eastAsia="Times New Roman" w:hAnsi="Courier New" w:cs="Courier New"/>
                <w:sz w:val="20"/>
              </w:rPr>
              <w:t>;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sz w:val="20"/>
              </w:rPr>
              <w:t>import</w:t>
            </w: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7D00">
              <w:rPr>
                <w:rFonts w:ascii="Courier New" w:eastAsia="Times New Roman" w:hAnsi="Courier New" w:cs="Courier New"/>
                <w:sz w:val="20"/>
              </w:rPr>
              <w:t>org.springframework.beans.factory.annotation.Autowired</w:t>
            </w:r>
            <w:proofErr w:type="spellEnd"/>
            <w:r w:rsidRPr="00EB7D00">
              <w:rPr>
                <w:rFonts w:ascii="Courier New" w:eastAsia="Times New Roman" w:hAnsi="Courier New" w:cs="Courier New"/>
                <w:sz w:val="20"/>
              </w:rPr>
              <w:t>;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sz w:val="20"/>
              </w:rPr>
              <w:t>import</w:t>
            </w: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7D00">
              <w:rPr>
                <w:rFonts w:ascii="Courier New" w:eastAsia="Times New Roman" w:hAnsi="Courier New" w:cs="Courier New"/>
                <w:sz w:val="20"/>
              </w:rPr>
              <w:t>org.springframework.mail.SimpleMailMessage</w:t>
            </w:r>
            <w:proofErr w:type="spellEnd"/>
            <w:r w:rsidRPr="00EB7D00">
              <w:rPr>
                <w:rFonts w:ascii="Courier New" w:eastAsia="Times New Roman" w:hAnsi="Courier New" w:cs="Courier New"/>
                <w:sz w:val="20"/>
              </w:rPr>
              <w:t>;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sz w:val="20"/>
              </w:rPr>
              <w:t>import</w:t>
            </w: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7D00">
              <w:rPr>
                <w:rFonts w:ascii="Courier New" w:eastAsia="Times New Roman" w:hAnsi="Courier New" w:cs="Courier New"/>
                <w:sz w:val="20"/>
              </w:rPr>
              <w:t>org.springframework.mail.javamail.JavaMailSender</w:t>
            </w:r>
            <w:proofErr w:type="spellEnd"/>
            <w:r w:rsidRPr="00EB7D00">
              <w:rPr>
                <w:rFonts w:ascii="Courier New" w:eastAsia="Times New Roman" w:hAnsi="Courier New" w:cs="Courier New"/>
                <w:sz w:val="20"/>
              </w:rPr>
              <w:t>;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sz w:val="20"/>
              </w:rPr>
              <w:t>import</w:t>
            </w: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7D00">
              <w:rPr>
                <w:rFonts w:ascii="Courier New" w:eastAsia="Times New Roman" w:hAnsi="Courier New" w:cs="Courier New"/>
                <w:sz w:val="20"/>
              </w:rPr>
              <w:t>org.springframework.stereotype.Controller</w:t>
            </w:r>
            <w:proofErr w:type="spellEnd"/>
            <w:r w:rsidRPr="00EB7D00">
              <w:rPr>
                <w:rFonts w:ascii="Courier New" w:eastAsia="Times New Roman" w:hAnsi="Courier New" w:cs="Courier New"/>
                <w:sz w:val="20"/>
              </w:rPr>
              <w:t>;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sz w:val="20"/>
              </w:rPr>
              <w:t>import</w:t>
            </w: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7D00">
              <w:rPr>
                <w:rFonts w:ascii="Courier New" w:eastAsia="Times New Roman" w:hAnsi="Courier New" w:cs="Courier New"/>
                <w:sz w:val="20"/>
              </w:rPr>
              <w:t>org.springframework.web.bind.annotation.RequestMapping</w:t>
            </w:r>
            <w:proofErr w:type="spellEnd"/>
            <w:r w:rsidRPr="00EB7D00">
              <w:rPr>
                <w:rFonts w:ascii="Courier New" w:eastAsia="Times New Roman" w:hAnsi="Courier New" w:cs="Courier New"/>
                <w:sz w:val="20"/>
              </w:rPr>
              <w:t>;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sz w:val="20"/>
              </w:rPr>
              <w:t>import</w:t>
            </w: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7D00">
              <w:rPr>
                <w:rFonts w:ascii="Courier New" w:eastAsia="Times New Roman" w:hAnsi="Courier New" w:cs="Courier New"/>
                <w:sz w:val="20"/>
              </w:rPr>
              <w:t>org.springframework.web.bind.annotation.RequestMethod</w:t>
            </w:r>
            <w:proofErr w:type="spellEnd"/>
            <w:r w:rsidRPr="00EB7D00">
              <w:rPr>
                <w:rFonts w:ascii="Courier New" w:eastAsia="Times New Roman" w:hAnsi="Courier New" w:cs="Courier New"/>
                <w:sz w:val="20"/>
              </w:rPr>
              <w:t>;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sz w:val="20"/>
              </w:rPr>
              <w:t>@Controller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sz w:val="20"/>
              </w:rPr>
              <w:t>@</w:t>
            </w:r>
            <w:proofErr w:type="spellStart"/>
            <w:r w:rsidRPr="00EB7D00">
              <w:rPr>
                <w:rFonts w:ascii="Courier New" w:eastAsia="Times New Roman" w:hAnsi="Courier New" w:cs="Courier New"/>
                <w:sz w:val="20"/>
              </w:rPr>
              <w:t>RequestMapping</w:t>
            </w:r>
            <w:proofErr w:type="spellEnd"/>
            <w:r w:rsidRPr="00EB7D00">
              <w:rPr>
                <w:rFonts w:ascii="Courier New" w:eastAsia="Times New Roman" w:hAnsi="Courier New" w:cs="Courier New"/>
                <w:sz w:val="20"/>
              </w:rPr>
              <w:t>("/</w:t>
            </w:r>
            <w:proofErr w:type="spellStart"/>
            <w:r w:rsidRPr="00EB7D00">
              <w:rPr>
                <w:rFonts w:ascii="Courier New" w:eastAsia="Times New Roman" w:hAnsi="Courier New" w:cs="Courier New"/>
                <w:sz w:val="20"/>
              </w:rPr>
              <w:t>sendEmail.do</w:t>
            </w:r>
            <w:proofErr w:type="spellEnd"/>
            <w:r w:rsidRPr="00EB7D00">
              <w:rPr>
                <w:rFonts w:ascii="Courier New" w:eastAsia="Times New Roman" w:hAnsi="Courier New" w:cs="Courier New"/>
                <w:sz w:val="20"/>
              </w:rPr>
              <w:t>")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sz w:val="20"/>
              </w:rPr>
              <w:t>public</w:t>
            </w: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class</w:t>
            </w: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7D00">
              <w:rPr>
                <w:rFonts w:ascii="Courier New" w:eastAsia="Times New Roman" w:hAnsi="Courier New" w:cs="Courier New"/>
                <w:sz w:val="20"/>
              </w:rPr>
              <w:t>SendEmailController</w:t>
            </w:r>
            <w:proofErr w:type="spellEnd"/>
            <w:r w:rsidRPr="00EB7D00">
              <w:rPr>
                <w:rFonts w:ascii="Courier New" w:eastAsia="Times New Roman" w:hAnsi="Courier New" w:cs="Courier New"/>
                <w:sz w:val="20"/>
              </w:rPr>
              <w:t xml:space="preserve"> {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color w:val="DD1144"/>
                <w:sz w:val="20"/>
              </w:rPr>
              <w:t>    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@</w:t>
            </w:r>
            <w:proofErr w:type="spellStart"/>
            <w:r w:rsidRPr="00EB7D00">
              <w:rPr>
                <w:rFonts w:ascii="Courier New" w:eastAsia="Times New Roman" w:hAnsi="Courier New" w:cs="Courier New"/>
                <w:sz w:val="20"/>
              </w:rPr>
              <w:t>Autowired</w:t>
            </w:r>
            <w:proofErr w:type="spellEnd"/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color w:val="DD1144"/>
                <w:sz w:val="20"/>
              </w:rPr>
              <w:t>    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private</w:t>
            </w: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7D00">
              <w:rPr>
                <w:rFonts w:ascii="Courier New" w:eastAsia="Times New Roman" w:hAnsi="Courier New" w:cs="Courier New"/>
                <w:sz w:val="20"/>
              </w:rPr>
              <w:t>JavaMailSender</w:t>
            </w:r>
            <w:proofErr w:type="spellEnd"/>
            <w:r w:rsidRPr="00EB7D00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proofErr w:type="spellStart"/>
            <w:r w:rsidRPr="00EB7D00">
              <w:rPr>
                <w:rFonts w:ascii="Courier New" w:eastAsia="Times New Roman" w:hAnsi="Courier New" w:cs="Courier New"/>
                <w:sz w:val="20"/>
              </w:rPr>
              <w:t>mailSender</w:t>
            </w:r>
            <w:proofErr w:type="spellEnd"/>
            <w:r w:rsidRPr="00EB7D00">
              <w:rPr>
                <w:rFonts w:ascii="Courier New" w:eastAsia="Times New Roman" w:hAnsi="Courier New" w:cs="Courier New"/>
                <w:sz w:val="20"/>
              </w:rPr>
              <w:t>;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color w:val="DD1144"/>
                <w:sz w:val="20"/>
              </w:rPr>
              <w:t>    </w:t>
            </w: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color w:val="DD1144"/>
                <w:sz w:val="20"/>
              </w:rPr>
              <w:t>    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@</w:t>
            </w:r>
            <w:proofErr w:type="spellStart"/>
            <w:r w:rsidRPr="00EB7D00">
              <w:rPr>
                <w:rFonts w:ascii="Courier New" w:eastAsia="Times New Roman" w:hAnsi="Courier New" w:cs="Courier New"/>
                <w:sz w:val="20"/>
              </w:rPr>
              <w:t>RequestMapping</w:t>
            </w:r>
            <w:proofErr w:type="spellEnd"/>
            <w:r w:rsidRPr="00EB7D00">
              <w:rPr>
                <w:rFonts w:ascii="Courier New" w:eastAsia="Times New Roman" w:hAnsi="Courier New" w:cs="Courier New"/>
                <w:sz w:val="20"/>
              </w:rPr>
              <w:t>(method = RequestMethod.POST)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color w:val="DD1144"/>
                <w:sz w:val="20"/>
              </w:rPr>
              <w:t>    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public</w:t>
            </w: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 xml:space="preserve">String </w:t>
            </w:r>
            <w:proofErr w:type="spellStart"/>
            <w:r w:rsidRPr="00EB7D00">
              <w:rPr>
                <w:rFonts w:ascii="Courier New" w:eastAsia="Times New Roman" w:hAnsi="Courier New" w:cs="Courier New"/>
                <w:sz w:val="20"/>
              </w:rPr>
              <w:t>doSendEmail</w:t>
            </w:r>
            <w:proofErr w:type="spellEnd"/>
            <w:r w:rsidRPr="00EB7D00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spellStart"/>
            <w:r w:rsidRPr="00EB7D00">
              <w:rPr>
                <w:rFonts w:ascii="Courier New" w:eastAsia="Times New Roman" w:hAnsi="Courier New" w:cs="Courier New"/>
                <w:sz w:val="20"/>
              </w:rPr>
              <w:t>HttpServletRequest</w:t>
            </w:r>
            <w:proofErr w:type="spellEnd"/>
            <w:r w:rsidRPr="00EB7D00">
              <w:rPr>
                <w:rFonts w:ascii="Courier New" w:eastAsia="Times New Roman" w:hAnsi="Courier New" w:cs="Courier New"/>
                <w:sz w:val="20"/>
              </w:rPr>
              <w:t xml:space="preserve"> request) {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color w:val="DD1144"/>
                <w:sz w:val="20"/>
              </w:rPr>
              <w:t>        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// takes input from e-mail form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color w:val="DD1144"/>
                <w:sz w:val="20"/>
              </w:rPr>
              <w:t>        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 xml:space="preserve">String </w:t>
            </w:r>
            <w:proofErr w:type="spellStart"/>
            <w:r w:rsidRPr="00EB7D00">
              <w:rPr>
                <w:rFonts w:ascii="Courier New" w:eastAsia="Times New Roman" w:hAnsi="Courier New" w:cs="Courier New"/>
                <w:sz w:val="20"/>
              </w:rPr>
              <w:t>recipientAddress</w:t>
            </w:r>
            <w:proofErr w:type="spellEnd"/>
            <w:r w:rsidRPr="00EB7D00">
              <w:rPr>
                <w:rFonts w:ascii="Courier New" w:eastAsia="Times New Roman" w:hAnsi="Courier New" w:cs="Courier New"/>
                <w:sz w:val="20"/>
              </w:rPr>
              <w:t xml:space="preserve"> = </w:t>
            </w:r>
            <w:proofErr w:type="spellStart"/>
            <w:r w:rsidRPr="00EB7D00">
              <w:rPr>
                <w:rFonts w:ascii="Courier New" w:eastAsia="Times New Roman" w:hAnsi="Courier New" w:cs="Courier New"/>
                <w:sz w:val="20"/>
              </w:rPr>
              <w:t>request.getParameter</w:t>
            </w:r>
            <w:proofErr w:type="spellEnd"/>
            <w:r w:rsidRPr="00EB7D00">
              <w:rPr>
                <w:rFonts w:ascii="Courier New" w:eastAsia="Times New Roman" w:hAnsi="Courier New" w:cs="Courier New"/>
                <w:sz w:val="20"/>
              </w:rPr>
              <w:t>("recipient");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color w:val="DD1144"/>
                <w:sz w:val="20"/>
              </w:rPr>
              <w:t>        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 xml:space="preserve">String subject = </w:t>
            </w:r>
            <w:proofErr w:type="spellStart"/>
            <w:r w:rsidRPr="00EB7D00">
              <w:rPr>
                <w:rFonts w:ascii="Courier New" w:eastAsia="Times New Roman" w:hAnsi="Courier New" w:cs="Courier New"/>
                <w:sz w:val="20"/>
              </w:rPr>
              <w:t>request.getParameter</w:t>
            </w:r>
            <w:proofErr w:type="spellEnd"/>
            <w:r w:rsidRPr="00EB7D00">
              <w:rPr>
                <w:rFonts w:ascii="Courier New" w:eastAsia="Times New Roman" w:hAnsi="Courier New" w:cs="Courier New"/>
                <w:sz w:val="20"/>
              </w:rPr>
              <w:t>("subject");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color w:val="DD1144"/>
                <w:sz w:val="20"/>
              </w:rPr>
              <w:t>        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 xml:space="preserve">String message = </w:t>
            </w:r>
            <w:proofErr w:type="spellStart"/>
            <w:r w:rsidRPr="00EB7D00">
              <w:rPr>
                <w:rFonts w:ascii="Courier New" w:eastAsia="Times New Roman" w:hAnsi="Courier New" w:cs="Courier New"/>
                <w:sz w:val="20"/>
              </w:rPr>
              <w:t>request.getParameter</w:t>
            </w:r>
            <w:proofErr w:type="spellEnd"/>
            <w:r w:rsidRPr="00EB7D00">
              <w:rPr>
                <w:rFonts w:ascii="Courier New" w:eastAsia="Times New Roman" w:hAnsi="Courier New" w:cs="Courier New"/>
                <w:sz w:val="20"/>
              </w:rPr>
              <w:t>("message");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color w:val="DD1144"/>
                <w:sz w:val="20"/>
              </w:rPr>
              <w:t>        </w:t>
            </w: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color w:val="DD1144"/>
                <w:sz w:val="20"/>
              </w:rPr>
              <w:t>        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// prints debug info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color w:val="DD1144"/>
                <w:sz w:val="20"/>
              </w:rPr>
              <w:t>        </w:t>
            </w:r>
            <w:proofErr w:type="spellStart"/>
            <w:r w:rsidRPr="00EB7D00">
              <w:rPr>
                <w:rFonts w:ascii="Courier New" w:eastAsia="Times New Roman" w:hAnsi="Courier New" w:cs="Courier New"/>
                <w:sz w:val="20"/>
              </w:rPr>
              <w:t>System.out.println</w:t>
            </w:r>
            <w:proofErr w:type="spellEnd"/>
            <w:r w:rsidRPr="00EB7D00">
              <w:rPr>
                <w:rFonts w:ascii="Courier New" w:eastAsia="Times New Roman" w:hAnsi="Courier New" w:cs="Courier New"/>
                <w:sz w:val="20"/>
              </w:rPr>
              <w:t>("To: "</w:t>
            </w: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 xml:space="preserve">+ </w:t>
            </w:r>
            <w:proofErr w:type="spellStart"/>
            <w:r w:rsidRPr="00EB7D00">
              <w:rPr>
                <w:rFonts w:ascii="Courier New" w:eastAsia="Times New Roman" w:hAnsi="Courier New" w:cs="Courier New"/>
                <w:sz w:val="20"/>
              </w:rPr>
              <w:t>recipientAddress</w:t>
            </w:r>
            <w:proofErr w:type="spellEnd"/>
            <w:r w:rsidRPr="00EB7D00">
              <w:rPr>
                <w:rFonts w:ascii="Courier New" w:eastAsia="Times New Roman" w:hAnsi="Courier New" w:cs="Courier New"/>
                <w:sz w:val="20"/>
              </w:rPr>
              <w:t>);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color w:val="DD1144"/>
                <w:sz w:val="20"/>
              </w:rPr>
              <w:t>        </w:t>
            </w:r>
            <w:proofErr w:type="spellStart"/>
            <w:r w:rsidRPr="00EB7D00">
              <w:rPr>
                <w:rFonts w:ascii="Courier New" w:eastAsia="Times New Roman" w:hAnsi="Courier New" w:cs="Courier New"/>
                <w:sz w:val="20"/>
              </w:rPr>
              <w:t>System.out.println</w:t>
            </w:r>
            <w:proofErr w:type="spellEnd"/>
            <w:r w:rsidRPr="00EB7D00">
              <w:rPr>
                <w:rFonts w:ascii="Courier New" w:eastAsia="Times New Roman" w:hAnsi="Courier New" w:cs="Courier New"/>
                <w:sz w:val="20"/>
              </w:rPr>
              <w:t>("Subject: "</w:t>
            </w: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+ subject);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color w:val="DD1144"/>
                <w:sz w:val="20"/>
              </w:rPr>
              <w:t>        </w:t>
            </w:r>
            <w:proofErr w:type="spellStart"/>
            <w:r w:rsidRPr="00EB7D00">
              <w:rPr>
                <w:rFonts w:ascii="Courier New" w:eastAsia="Times New Roman" w:hAnsi="Courier New" w:cs="Courier New"/>
                <w:sz w:val="20"/>
              </w:rPr>
              <w:t>System.out.println</w:t>
            </w:r>
            <w:proofErr w:type="spellEnd"/>
            <w:r w:rsidRPr="00EB7D00">
              <w:rPr>
                <w:rFonts w:ascii="Courier New" w:eastAsia="Times New Roman" w:hAnsi="Courier New" w:cs="Courier New"/>
                <w:sz w:val="20"/>
              </w:rPr>
              <w:t>("Message: "</w:t>
            </w: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+ message);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color w:val="DD1144"/>
                <w:sz w:val="20"/>
              </w:rPr>
              <w:t>        </w:t>
            </w: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color w:val="DD1144"/>
                <w:sz w:val="20"/>
              </w:rPr>
              <w:t>        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// creates a simple e-mail object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color w:val="DD1144"/>
                <w:sz w:val="20"/>
              </w:rPr>
              <w:t>        </w:t>
            </w:r>
            <w:proofErr w:type="spellStart"/>
            <w:r w:rsidRPr="00EB7D00">
              <w:rPr>
                <w:rFonts w:ascii="Courier New" w:eastAsia="Times New Roman" w:hAnsi="Courier New" w:cs="Courier New"/>
                <w:sz w:val="20"/>
              </w:rPr>
              <w:t>SimpleMailMessage</w:t>
            </w:r>
            <w:proofErr w:type="spellEnd"/>
            <w:r w:rsidRPr="00EB7D00">
              <w:rPr>
                <w:rFonts w:ascii="Courier New" w:eastAsia="Times New Roman" w:hAnsi="Courier New" w:cs="Courier New"/>
                <w:sz w:val="20"/>
              </w:rPr>
              <w:t xml:space="preserve"> email = new</w:t>
            </w: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7D00">
              <w:rPr>
                <w:rFonts w:ascii="Courier New" w:eastAsia="Times New Roman" w:hAnsi="Courier New" w:cs="Courier New"/>
                <w:sz w:val="20"/>
              </w:rPr>
              <w:t>SimpleMailMessage</w:t>
            </w:r>
            <w:proofErr w:type="spellEnd"/>
            <w:r w:rsidRPr="00EB7D00">
              <w:rPr>
                <w:rFonts w:ascii="Courier New" w:eastAsia="Times New Roman" w:hAnsi="Courier New" w:cs="Courier New"/>
                <w:sz w:val="20"/>
              </w:rPr>
              <w:t>();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color w:val="DD1144"/>
                <w:sz w:val="20"/>
              </w:rPr>
              <w:t>        </w:t>
            </w:r>
            <w:proofErr w:type="spellStart"/>
            <w:r w:rsidRPr="00EB7D00">
              <w:rPr>
                <w:rFonts w:ascii="Courier New" w:eastAsia="Times New Roman" w:hAnsi="Courier New" w:cs="Courier New"/>
                <w:sz w:val="20"/>
              </w:rPr>
              <w:t>email.setTo</w:t>
            </w:r>
            <w:proofErr w:type="spellEnd"/>
            <w:r w:rsidRPr="00EB7D00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spellStart"/>
            <w:r w:rsidRPr="00EB7D00">
              <w:rPr>
                <w:rFonts w:ascii="Courier New" w:eastAsia="Times New Roman" w:hAnsi="Courier New" w:cs="Courier New"/>
                <w:sz w:val="20"/>
              </w:rPr>
              <w:t>recipientAddress</w:t>
            </w:r>
            <w:proofErr w:type="spellEnd"/>
            <w:r w:rsidRPr="00EB7D00">
              <w:rPr>
                <w:rFonts w:ascii="Courier New" w:eastAsia="Times New Roman" w:hAnsi="Courier New" w:cs="Courier New"/>
                <w:sz w:val="20"/>
              </w:rPr>
              <w:t>);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color w:val="DD1144"/>
                <w:sz w:val="20"/>
              </w:rPr>
              <w:t>        </w:t>
            </w:r>
            <w:proofErr w:type="spellStart"/>
            <w:r w:rsidRPr="00EB7D00">
              <w:rPr>
                <w:rFonts w:ascii="Courier New" w:eastAsia="Times New Roman" w:hAnsi="Courier New" w:cs="Courier New"/>
                <w:sz w:val="20"/>
              </w:rPr>
              <w:t>email.setSubject</w:t>
            </w:r>
            <w:proofErr w:type="spellEnd"/>
            <w:r w:rsidRPr="00EB7D00">
              <w:rPr>
                <w:rFonts w:ascii="Courier New" w:eastAsia="Times New Roman" w:hAnsi="Courier New" w:cs="Courier New"/>
                <w:sz w:val="20"/>
              </w:rPr>
              <w:t>(subject);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color w:val="DD1144"/>
                <w:sz w:val="20"/>
              </w:rPr>
              <w:t>        </w:t>
            </w:r>
            <w:proofErr w:type="spellStart"/>
            <w:r w:rsidRPr="00EB7D00">
              <w:rPr>
                <w:rFonts w:ascii="Courier New" w:eastAsia="Times New Roman" w:hAnsi="Courier New" w:cs="Courier New"/>
                <w:sz w:val="20"/>
              </w:rPr>
              <w:t>email.setText</w:t>
            </w:r>
            <w:proofErr w:type="spellEnd"/>
            <w:r w:rsidRPr="00EB7D00">
              <w:rPr>
                <w:rFonts w:ascii="Courier New" w:eastAsia="Times New Roman" w:hAnsi="Courier New" w:cs="Courier New"/>
                <w:sz w:val="20"/>
              </w:rPr>
              <w:t>(message);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color w:val="DD1144"/>
                <w:sz w:val="20"/>
              </w:rPr>
              <w:t>        </w:t>
            </w: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color w:val="DD1144"/>
                <w:sz w:val="20"/>
              </w:rPr>
              <w:t>        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// sends the e-mail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color w:val="DD1144"/>
                <w:sz w:val="20"/>
              </w:rPr>
              <w:t>        </w:t>
            </w:r>
            <w:proofErr w:type="spellStart"/>
            <w:r w:rsidRPr="00EB7D00">
              <w:rPr>
                <w:rFonts w:ascii="Courier New" w:eastAsia="Times New Roman" w:hAnsi="Courier New" w:cs="Courier New"/>
                <w:sz w:val="20"/>
              </w:rPr>
              <w:t>mailSender.send</w:t>
            </w:r>
            <w:proofErr w:type="spellEnd"/>
            <w:r w:rsidRPr="00EB7D00">
              <w:rPr>
                <w:rFonts w:ascii="Courier New" w:eastAsia="Times New Roman" w:hAnsi="Courier New" w:cs="Courier New"/>
                <w:sz w:val="20"/>
              </w:rPr>
              <w:t>(email);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color w:val="DD1144"/>
                <w:sz w:val="20"/>
              </w:rPr>
              <w:lastRenderedPageBreak/>
              <w:t>        </w:t>
            </w: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color w:val="DD1144"/>
                <w:sz w:val="20"/>
              </w:rPr>
              <w:t>        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// forwards to the view named "Result"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color w:val="DD1144"/>
                <w:sz w:val="20"/>
              </w:rPr>
              <w:t>        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return</w:t>
            </w: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"Result";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color w:val="DD1144"/>
                <w:sz w:val="20"/>
              </w:rPr>
              <w:t>    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}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EB7D00" w:rsidRPr="00EB7D00" w:rsidRDefault="00EB7D00" w:rsidP="00EB7D00">
      <w:pPr>
        <w:shd w:val="clear" w:color="auto" w:fill="FFFFFF"/>
        <w:spacing w:after="0" w:line="270" w:lineRule="atLeast"/>
        <w:rPr>
          <w:ins w:id="182" w:author="Unknown"/>
          <w:rFonts w:ascii="Helvetica" w:eastAsia="Times New Roman" w:hAnsi="Helvetica" w:cs="Helvetica"/>
          <w:color w:val="333333"/>
          <w:sz w:val="20"/>
          <w:szCs w:val="20"/>
        </w:rPr>
      </w:pPr>
      <w:ins w:id="183" w:author="Unknown"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lastRenderedPageBreak/>
          <w:t>This controller class is quite simple. It is declared as a Spring MVC controller by the annotation</w:t>
        </w:r>
        <w:r w:rsidRPr="00EB7D00">
          <w:rPr>
            <w:rFonts w:ascii="Helvetica" w:eastAsia="Times New Roman" w:hAnsi="Helvetica" w:cs="Helvetica"/>
            <w:color w:val="333333"/>
            <w:sz w:val="20"/>
          </w:rPr>
          <w:t> </w:t>
        </w:r>
        <w:r w:rsidRPr="00EB7D00">
          <w:rPr>
            <w:rFonts w:ascii="Courier New" w:eastAsia="Times New Roman" w:hAnsi="Courier New" w:cs="Courier New"/>
            <w:color w:val="800000"/>
            <w:sz w:val="20"/>
            <w:szCs w:val="20"/>
          </w:rPr>
          <w:t>@Controller</w:t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t>, and is mapped to the e-mail form’s action by the</w:t>
        </w:r>
        <w:r w:rsidRPr="00EB7D00">
          <w:rPr>
            <w:rFonts w:ascii="Helvetica" w:eastAsia="Times New Roman" w:hAnsi="Helvetica" w:cs="Helvetica"/>
            <w:color w:val="333333"/>
            <w:sz w:val="20"/>
          </w:rPr>
          <w:t> </w:t>
        </w:r>
        <w:r w:rsidRPr="00EB7D00">
          <w:rPr>
            <w:rFonts w:ascii="Courier New" w:eastAsia="Times New Roman" w:hAnsi="Courier New" w:cs="Courier New"/>
            <w:color w:val="800000"/>
            <w:sz w:val="20"/>
            <w:szCs w:val="20"/>
          </w:rPr>
          <w:t>@</w:t>
        </w:r>
        <w:proofErr w:type="spellStart"/>
        <w:r w:rsidRPr="00EB7D00">
          <w:rPr>
            <w:rFonts w:ascii="Courier New" w:eastAsia="Times New Roman" w:hAnsi="Courier New" w:cs="Courier New"/>
            <w:color w:val="800000"/>
            <w:sz w:val="20"/>
            <w:szCs w:val="20"/>
          </w:rPr>
          <w:t>RequestMapping</w:t>
        </w:r>
        <w:proofErr w:type="spellEnd"/>
        <w:r w:rsidRPr="00EB7D00">
          <w:rPr>
            <w:rFonts w:ascii="Helvetica" w:eastAsia="Times New Roman" w:hAnsi="Helvetica" w:cs="Helvetica"/>
            <w:color w:val="333333"/>
            <w:sz w:val="20"/>
          </w:rPr>
          <w:t> </w:t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t>annotation. We inject the</w:t>
        </w:r>
        <w:r w:rsidRPr="00EB7D00">
          <w:rPr>
            <w:rFonts w:ascii="Helvetica" w:eastAsia="Times New Roman" w:hAnsi="Helvetica" w:cs="Helvetica"/>
            <w:color w:val="333333"/>
            <w:sz w:val="20"/>
          </w:rPr>
          <w:t> </w:t>
        </w:r>
        <w:proofErr w:type="spellStart"/>
        <w:r w:rsidRPr="00EB7D00">
          <w:rPr>
            <w:rFonts w:ascii="Courier New" w:eastAsia="Times New Roman" w:hAnsi="Courier New" w:cs="Courier New"/>
            <w:color w:val="800000"/>
            <w:sz w:val="20"/>
            <w:szCs w:val="20"/>
          </w:rPr>
          <w:t>mailSender</w:t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t>bean</w:t>
        </w:r>
        <w:proofErr w:type="spellEnd"/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t xml:space="preserve"> declared in</w:t>
        </w:r>
        <w:r w:rsidRPr="00EB7D00">
          <w:rPr>
            <w:rFonts w:ascii="Helvetica" w:eastAsia="Times New Roman" w:hAnsi="Helvetica" w:cs="Helvetica"/>
            <w:color w:val="333333"/>
            <w:sz w:val="20"/>
          </w:rPr>
          <w:t> </w:t>
        </w:r>
        <w:r w:rsidRPr="00EB7D00">
          <w:rPr>
            <w:rFonts w:ascii="Courier New" w:eastAsia="Times New Roman" w:hAnsi="Courier New" w:cs="Courier New"/>
            <w:color w:val="800000"/>
            <w:sz w:val="20"/>
            <w:szCs w:val="20"/>
          </w:rPr>
          <w:t>spring-mvc.xml</w:t>
        </w:r>
        <w:r w:rsidRPr="00EB7D00">
          <w:rPr>
            <w:rFonts w:ascii="Helvetica" w:eastAsia="Times New Roman" w:hAnsi="Helvetica" w:cs="Helvetica"/>
            <w:color w:val="333333"/>
            <w:sz w:val="20"/>
          </w:rPr>
          <w:t> </w:t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t>file into this controller through the private field also named</w:t>
        </w:r>
        <w:r w:rsidRPr="00EB7D00">
          <w:rPr>
            <w:rFonts w:ascii="Helvetica" w:eastAsia="Times New Roman" w:hAnsi="Helvetica" w:cs="Helvetica"/>
            <w:color w:val="333333"/>
            <w:sz w:val="20"/>
          </w:rPr>
          <w:t> </w:t>
        </w:r>
        <w:proofErr w:type="spellStart"/>
        <w:r w:rsidRPr="00EB7D00">
          <w:rPr>
            <w:rFonts w:ascii="Courier New" w:eastAsia="Times New Roman" w:hAnsi="Courier New" w:cs="Courier New"/>
            <w:color w:val="800000"/>
            <w:sz w:val="20"/>
            <w:szCs w:val="20"/>
          </w:rPr>
          <w:t>mailSender</w:t>
        </w:r>
        <w:proofErr w:type="spellEnd"/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t xml:space="preserve">. The injection is done automatically by </w:t>
        </w:r>
        <w:proofErr w:type="gramStart"/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t>Spring</w:t>
        </w:r>
        <w:proofErr w:type="gramEnd"/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t xml:space="preserve"> as we use the</w:t>
        </w:r>
        <w:r w:rsidRPr="00EB7D00">
          <w:rPr>
            <w:rFonts w:ascii="Helvetica" w:eastAsia="Times New Roman" w:hAnsi="Helvetica" w:cs="Helvetica"/>
            <w:color w:val="333333"/>
            <w:sz w:val="20"/>
          </w:rPr>
          <w:t> </w:t>
        </w:r>
        <w:r w:rsidRPr="00EB7D00">
          <w:rPr>
            <w:rFonts w:ascii="Courier New" w:eastAsia="Times New Roman" w:hAnsi="Courier New" w:cs="Courier New"/>
            <w:color w:val="800000"/>
            <w:sz w:val="20"/>
            <w:szCs w:val="20"/>
          </w:rPr>
          <w:t>@</w:t>
        </w:r>
        <w:proofErr w:type="spellStart"/>
        <w:r w:rsidRPr="00EB7D00">
          <w:rPr>
            <w:rFonts w:ascii="Courier New" w:eastAsia="Times New Roman" w:hAnsi="Courier New" w:cs="Courier New"/>
            <w:color w:val="800000"/>
            <w:sz w:val="20"/>
            <w:szCs w:val="20"/>
          </w:rPr>
          <w:t>Autowired</w:t>
        </w:r>
        <w:proofErr w:type="spellEnd"/>
        <w:r w:rsidRPr="00EB7D00">
          <w:rPr>
            <w:rFonts w:ascii="Helvetica" w:eastAsia="Times New Roman" w:hAnsi="Helvetica" w:cs="Helvetica"/>
            <w:color w:val="333333"/>
            <w:sz w:val="20"/>
          </w:rPr>
          <w:t> </w:t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t>annotation.</w:t>
        </w:r>
      </w:ins>
    </w:p>
    <w:p w:rsidR="00EB7D00" w:rsidRPr="00EB7D00" w:rsidRDefault="00EB7D00" w:rsidP="00EB7D00">
      <w:pPr>
        <w:shd w:val="clear" w:color="auto" w:fill="FFFFFF"/>
        <w:spacing w:after="0" w:line="270" w:lineRule="atLeast"/>
        <w:rPr>
          <w:ins w:id="184" w:author="Unknown"/>
          <w:rFonts w:ascii="Helvetica" w:eastAsia="Times New Roman" w:hAnsi="Helvetica" w:cs="Helvetica"/>
          <w:color w:val="333333"/>
          <w:sz w:val="20"/>
          <w:szCs w:val="20"/>
        </w:rPr>
      </w:pPr>
      <w:ins w:id="185" w:author="Unknown"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t>The method</w:t>
        </w:r>
        <w:r w:rsidRPr="00EB7D00">
          <w:rPr>
            <w:rFonts w:ascii="Helvetica" w:eastAsia="Times New Roman" w:hAnsi="Helvetica" w:cs="Helvetica"/>
            <w:color w:val="333333"/>
            <w:sz w:val="20"/>
          </w:rPr>
          <w:t> </w:t>
        </w:r>
        <w:proofErr w:type="spellStart"/>
        <w:proofErr w:type="gramStart"/>
        <w:r w:rsidRPr="00EB7D00">
          <w:rPr>
            <w:rFonts w:ascii="Courier New" w:eastAsia="Times New Roman" w:hAnsi="Courier New" w:cs="Courier New"/>
            <w:color w:val="800000"/>
            <w:sz w:val="20"/>
            <w:szCs w:val="20"/>
          </w:rPr>
          <w:t>doSendEmail</w:t>
        </w:r>
        <w:proofErr w:type="spellEnd"/>
        <w:r w:rsidRPr="00EB7D00">
          <w:rPr>
            <w:rFonts w:ascii="Courier New" w:eastAsia="Times New Roman" w:hAnsi="Courier New" w:cs="Courier New"/>
            <w:color w:val="800000"/>
            <w:sz w:val="20"/>
            <w:szCs w:val="20"/>
          </w:rPr>
          <w:t>(</w:t>
        </w:r>
        <w:proofErr w:type="gramEnd"/>
        <w:r w:rsidRPr="00EB7D00">
          <w:rPr>
            <w:rFonts w:ascii="Courier New" w:eastAsia="Times New Roman" w:hAnsi="Courier New" w:cs="Courier New"/>
            <w:color w:val="800000"/>
            <w:sz w:val="20"/>
            <w:szCs w:val="20"/>
          </w:rPr>
          <w:t>)</w:t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t xml:space="preserve">is responsible for capturing input from e-mail form, creating </w:t>
        </w:r>
        <w:proofErr w:type="spellStart"/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t>a</w:t>
        </w:r>
        <w:r w:rsidRPr="00EB7D00">
          <w:rPr>
            <w:rFonts w:ascii="Courier New" w:eastAsia="Times New Roman" w:hAnsi="Courier New" w:cs="Courier New"/>
            <w:color w:val="800000"/>
            <w:sz w:val="20"/>
            <w:szCs w:val="20"/>
          </w:rPr>
          <w:t>SimpleMailMessage</w:t>
        </w:r>
        <w:proofErr w:type="spellEnd"/>
        <w:r w:rsidRPr="00EB7D00">
          <w:rPr>
            <w:rFonts w:ascii="Helvetica" w:eastAsia="Times New Roman" w:hAnsi="Helvetica" w:cs="Helvetica"/>
            <w:color w:val="333333"/>
            <w:sz w:val="20"/>
          </w:rPr>
          <w:t> </w:t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t>object and sending the e-mail by invoking the</w:t>
        </w:r>
        <w:r w:rsidRPr="00EB7D00">
          <w:rPr>
            <w:rFonts w:ascii="Helvetica" w:eastAsia="Times New Roman" w:hAnsi="Helvetica" w:cs="Helvetica"/>
            <w:color w:val="333333"/>
            <w:sz w:val="20"/>
          </w:rPr>
          <w:t> </w:t>
        </w:r>
        <w:r w:rsidRPr="00EB7D00">
          <w:rPr>
            <w:rFonts w:ascii="Courier New" w:eastAsia="Times New Roman" w:hAnsi="Courier New" w:cs="Courier New"/>
            <w:color w:val="800000"/>
            <w:sz w:val="20"/>
            <w:szCs w:val="20"/>
          </w:rPr>
          <w:t>send()</w:t>
        </w:r>
        <w:r w:rsidRPr="00EB7D00">
          <w:rPr>
            <w:rFonts w:ascii="Helvetica" w:eastAsia="Times New Roman" w:hAnsi="Helvetica" w:cs="Helvetica"/>
            <w:color w:val="333333"/>
            <w:sz w:val="20"/>
          </w:rPr>
          <w:t> </w:t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t>method on the</w:t>
        </w:r>
        <w:r w:rsidRPr="00EB7D00">
          <w:rPr>
            <w:rFonts w:ascii="Helvetica" w:eastAsia="Times New Roman" w:hAnsi="Helvetica" w:cs="Helvetica"/>
            <w:color w:val="333333"/>
            <w:sz w:val="20"/>
          </w:rPr>
          <w:t> </w:t>
        </w:r>
        <w:proofErr w:type="spellStart"/>
        <w:r w:rsidRPr="00EB7D00">
          <w:rPr>
            <w:rFonts w:ascii="Courier New" w:eastAsia="Times New Roman" w:hAnsi="Courier New" w:cs="Courier New"/>
            <w:color w:val="800000"/>
            <w:sz w:val="20"/>
            <w:szCs w:val="20"/>
          </w:rPr>
          <w:t>mailSender</w:t>
        </w:r>
        <w:proofErr w:type="spellEnd"/>
        <w:r w:rsidRPr="00EB7D00">
          <w:rPr>
            <w:rFonts w:ascii="Helvetica" w:eastAsia="Times New Roman" w:hAnsi="Helvetica" w:cs="Helvetica"/>
            <w:color w:val="333333"/>
            <w:sz w:val="20"/>
          </w:rPr>
          <w:t> </w:t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t>bean. The e-mail is in plain text format. Finally, it returns a view named “</w:t>
        </w:r>
        <w:r w:rsidRPr="00EB7D00">
          <w:rPr>
            <w:rFonts w:ascii="Helvetica" w:eastAsia="Times New Roman" w:hAnsi="Helvetica" w:cs="Helvetica"/>
            <w:i/>
            <w:iCs/>
            <w:color w:val="333333"/>
            <w:sz w:val="20"/>
          </w:rPr>
          <w:t>Result</w:t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t xml:space="preserve">” which causes </w:t>
        </w:r>
        <w:proofErr w:type="gramStart"/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t>Spring</w:t>
        </w:r>
        <w:proofErr w:type="gramEnd"/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t xml:space="preserve"> to use </w:t>
        </w:r>
        <w:proofErr w:type="spellStart"/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t>the</w:t>
        </w:r>
        <w:r w:rsidRPr="00EB7D00">
          <w:rPr>
            <w:rFonts w:ascii="Courier New" w:eastAsia="Times New Roman" w:hAnsi="Courier New" w:cs="Courier New"/>
            <w:color w:val="800000"/>
            <w:sz w:val="20"/>
            <w:szCs w:val="20"/>
          </w:rPr>
          <w:t>viewResolver</w:t>
        </w:r>
        <w:proofErr w:type="spellEnd"/>
        <w:r w:rsidRPr="00EB7D00">
          <w:rPr>
            <w:rFonts w:ascii="Helvetica" w:eastAsia="Times New Roman" w:hAnsi="Helvetica" w:cs="Helvetica"/>
            <w:color w:val="000000"/>
            <w:sz w:val="20"/>
          </w:rPr>
          <w:t> </w:t>
        </w:r>
        <w:r w:rsidRPr="00EB7D00">
          <w:rPr>
            <w:rFonts w:ascii="Helvetica" w:eastAsia="Times New Roman" w:hAnsi="Helvetica" w:cs="Helvetica"/>
            <w:color w:val="000000"/>
            <w:sz w:val="20"/>
            <w:szCs w:val="20"/>
          </w:rPr>
          <w:t>to find and load appropriate JSP file (</w:t>
        </w:r>
        <w:r w:rsidRPr="00EB7D00">
          <w:rPr>
            <w:rFonts w:ascii="Courier New" w:eastAsia="Times New Roman" w:hAnsi="Courier New" w:cs="Courier New"/>
            <w:color w:val="800000"/>
            <w:sz w:val="20"/>
            <w:szCs w:val="20"/>
          </w:rPr>
          <w:t>Result.jsp</w:t>
        </w:r>
        <w:r w:rsidRPr="00EB7D00">
          <w:rPr>
            <w:rFonts w:ascii="Helvetica" w:eastAsia="Times New Roman" w:hAnsi="Helvetica" w:cs="Helvetica"/>
            <w:color w:val="000000"/>
            <w:sz w:val="20"/>
            <w:szCs w:val="20"/>
          </w:rPr>
          <w:t>)</w:t>
        </w:r>
        <w:r w:rsidRPr="00EB7D00">
          <w:rPr>
            <w:rFonts w:ascii="Helvetica" w:eastAsia="Times New Roman" w:hAnsi="Helvetica" w:cs="Helvetica"/>
            <w:color w:val="800000"/>
            <w:sz w:val="20"/>
            <w:szCs w:val="20"/>
          </w:rPr>
          <w:t>.</w:t>
        </w:r>
      </w:ins>
    </w:p>
    <w:p w:rsidR="00EB7D00" w:rsidRPr="00EB7D00" w:rsidRDefault="00EB7D00" w:rsidP="00EB7D00">
      <w:pPr>
        <w:shd w:val="clear" w:color="auto" w:fill="FFFFFF"/>
        <w:spacing w:after="0" w:line="270" w:lineRule="atLeast"/>
        <w:rPr>
          <w:ins w:id="186" w:author="Unknown"/>
          <w:rFonts w:ascii="Helvetica" w:eastAsia="Times New Roman" w:hAnsi="Helvetica" w:cs="Helvetica"/>
          <w:color w:val="333333"/>
          <w:sz w:val="20"/>
          <w:szCs w:val="20"/>
        </w:rPr>
      </w:pPr>
      <w:ins w:id="187" w:author="Unknown"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t> </w:t>
        </w:r>
      </w:ins>
    </w:p>
    <w:p w:rsidR="00EB7D00" w:rsidRPr="00EB7D00" w:rsidRDefault="00EB7D00" w:rsidP="00EB7D00">
      <w:pPr>
        <w:shd w:val="clear" w:color="auto" w:fill="FFFFFF"/>
        <w:spacing w:after="0" w:line="270" w:lineRule="atLeast"/>
        <w:rPr>
          <w:ins w:id="188" w:author="Unknown"/>
          <w:rFonts w:ascii="Helvetica" w:eastAsia="Times New Roman" w:hAnsi="Helvetica" w:cs="Helvetica"/>
          <w:color w:val="333333"/>
          <w:sz w:val="20"/>
          <w:szCs w:val="20"/>
        </w:rPr>
      </w:pPr>
      <w:ins w:id="189" w:author="Unknown"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t> </w:t>
        </w:r>
      </w:ins>
    </w:p>
    <w:p w:rsidR="00EB7D00" w:rsidRPr="00EB7D00" w:rsidRDefault="00EB7D00" w:rsidP="00EB7D00">
      <w:pPr>
        <w:shd w:val="clear" w:color="auto" w:fill="FFFFFF"/>
        <w:spacing w:before="75" w:after="75" w:line="420" w:lineRule="atLeast"/>
        <w:outlineLvl w:val="0"/>
        <w:rPr>
          <w:ins w:id="190" w:author="Unknown"/>
          <w:rFonts w:ascii="Arial" w:eastAsia="Times New Roman" w:hAnsi="Arial" w:cs="Arial"/>
          <w:b/>
          <w:bCs/>
          <w:color w:val="333333"/>
          <w:kern w:val="36"/>
          <w:sz w:val="39"/>
          <w:szCs w:val="39"/>
        </w:rPr>
      </w:pPr>
      <w:bookmarkStart w:id="191" w:name="ResultAndErrorPage"/>
      <w:bookmarkEnd w:id="191"/>
      <w:ins w:id="192" w:author="Unknown">
        <w:r w:rsidRPr="00EB7D00">
          <w:rPr>
            <w:rFonts w:ascii="Arial" w:eastAsia="Times New Roman" w:hAnsi="Arial" w:cs="Arial"/>
            <w:b/>
            <w:bCs/>
            <w:color w:val="333333"/>
            <w:kern w:val="36"/>
            <w:sz w:val="39"/>
            <w:szCs w:val="39"/>
          </w:rPr>
          <w:t>6. Creating result page and error page</w:t>
        </w:r>
      </w:ins>
    </w:p>
    <w:p w:rsidR="00EB7D00" w:rsidRPr="00EB7D00" w:rsidRDefault="00EB7D00" w:rsidP="00EB7D00">
      <w:pPr>
        <w:shd w:val="clear" w:color="auto" w:fill="FFFFFF"/>
        <w:spacing w:after="0" w:line="270" w:lineRule="atLeast"/>
        <w:rPr>
          <w:ins w:id="193" w:author="Unknown"/>
          <w:rFonts w:ascii="Helvetica" w:eastAsia="Times New Roman" w:hAnsi="Helvetica" w:cs="Helvetica"/>
          <w:color w:val="333333"/>
          <w:sz w:val="20"/>
          <w:szCs w:val="20"/>
        </w:rPr>
      </w:pPr>
      <w:ins w:id="194" w:author="Unknown"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t>Code the</w:t>
        </w:r>
        <w:r w:rsidRPr="00EB7D00">
          <w:rPr>
            <w:rFonts w:ascii="Helvetica" w:eastAsia="Times New Roman" w:hAnsi="Helvetica" w:cs="Helvetica"/>
            <w:color w:val="333333"/>
            <w:sz w:val="20"/>
          </w:rPr>
          <w:t> </w:t>
        </w:r>
        <w:r w:rsidRPr="00EB7D00">
          <w:rPr>
            <w:rFonts w:ascii="Courier New" w:eastAsia="Times New Roman" w:hAnsi="Courier New" w:cs="Courier New"/>
            <w:color w:val="800000"/>
            <w:sz w:val="20"/>
            <w:szCs w:val="20"/>
          </w:rPr>
          <w:t>Result.jsp</w:t>
        </w:r>
        <w:r w:rsidRPr="00EB7D00">
          <w:rPr>
            <w:rFonts w:ascii="Helvetica" w:eastAsia="Times New Roman" w:hAnsi="Helvetica" w:cs="Helvetica"/>
            <w:color w:val="333333"/>
            <w:sz w:val="20"/>
          </w:rPr>
          <w:t> </w:t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t>file as follows:</w:t>
        </w:r>
      </w:ins>
    </w:p>
    <w:tbl>
      <w:tblPr>
        <w:tblW w:w="10575" w:type="dxa"/>
        <w:tblCellMar>
          <w:left w:w="0" w:type="dxa"/>
          <w:right w:w="0" w:type="dxa"/>
        </w:tblCellMar>
        <w:tblLook w:val="04A0"/>
      </w:tblPr>
      <w:tblGrid>
        <w:gridCol w:w="555"/>
        <w:gridCol w:w="10020"/>
      </w:tblGrid>
      <w:tr w:rsidR="00EB7D00" w:rsidRPr="00EB7D00" w:rsidTr="00EB7D00">
        <w:tc>
          <w:tcPr>
            <w:tcW w:w="0" w:type="auto"/>
            <w:vAlign w:val="center"/>
            <w:hideMark/>
          </w:tcPr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0020" w:type="dxa"/>
            <w:vAlign w:val="center"/>
            <w:hideMark/>
          </w:tcPr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sz w:val="20"/>
              </w:rPr>
              <w:t xml:space="preserve">&lt;%@ page language="java" </w:t>
            </w:r>
            <w:proofErr w:type="spellStart"/>
            <w:r w:rsidRPr="00EB7D00">
              <w:rPr>
                <w:rFonts w:ascii="Courier New" w:eastAsia="Times New Roman" w:hAnsi="Courier New" w:cs="Courier New"/>
                <w:sz w:val="20"/>
              </w:rPr>
              <w:t>contentType</w:t>
            </w:r>
            <w:proofErr w:type="spellEnd"/>
            <w:r w:rsidRPr="00EB7D00">
              <w:rPr>
                <w:rFonts w:ascii="Courier New" w:eastAsia="Times New Roman" w:hAnsi="Courier New" w:cs="Courier New"/>
                <w:sz w:val="20"/>
              </w:rPr>
              <w:t xml:space="preserve">="text/html; </w:t>
            </w:r>
            <w:proofErr w:type="spellStart"/>
            <w:r w:rsidRPr="00EB7D00">
              <w:rPr>
                <w:rFonts w:ascii="Courier New" w:eastAsia="Times New Roman" w:hAnsi="Courier New" w:cs="Courier New"/>
                <w:sz w:val="20"/>
              </w:rPr>
              <w:t>charset</w:t>
            </w:r>
            <w:proofErr w:type="spellEnd"/>
            <w:r w:rsidRPr="00EB7D00">
              <w:rPr>
                <w:rFonts w:ascii="Courier New" w:eastAsia="Times New Roman" w:hAnsi="Courier New" w:cs="Courier New"/>
                <w:sz w:val="20"/>
              </w:rPr>
              <w:t>=UTF-8"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color w:val="DD1144"/>
                <w:sz w:val="20"/>
              </w:rPr>
              <w:t>    </w:t>
            </w:r>
            <w:proofErr w:type="spellStart"/>
            <w:proofErr w:type="gramStart"/>
            <w:r w:rsidRPr="00EB7D00">
              <w:rPr>
                <w:rFonts w:ascii="Courier New" w:eastAsia="Times New Roman" w:hAnsi="Courier New" w:cs="Courier New"/>
                <w:sz w:val="20"/>
              </w:rPr>
              <w:t>pageEncoding</w:t>
            </w:r>
            <w:proofErr w:type="spellEnd"/>
            <w:proofErr w:type="gramEnd"/>
            <w:r w:rsidRPr="00EB7D00">
              <w:rPr>
                <w:rFonts w:ascii="Courier New" w:eastAsia="Times New Roman" w:hAnsi="Courier New" w:cs="Courier New"/>
                <w:sz w:val="20"/>
              </w:rPr>
              <w:t>="UTF-8"%&gt;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sz w:val="20"/>
              </w:rPr>
              <w:t>&lt;!DOCTYPE html PUBLIC "-//W3C//DTD HTML 4.01 Transitional//EN"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color w:val="DD1144"/>
                <w:sz w:val="20"/>
              </w:rPr>
              <w:t>    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"http://www.w3.org/TR/html4/loose.dtd"&gt;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sz w:val="20"/>
              </w:rPr>
              <w:t>&lt;html&gt;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sz w:val="20"/>
              </w:rPr>
              <w:t>&lt;head&gt;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sz w:val="20"/>
              </w:rPr>
              <w:t>&lt;meta</w:t>
            </w: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http-equiv="Content-Type"</w:t>
            </w: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 xml:space="preserve">content="text/html; </w:t>
            </w:r>
            <w:proofErr w:type="spellStart"/>
            <w:r w:rsidRPr="00EB7D00">
              <w:rPr>
                <w:rFonts w:ascii="Courier New" w:eastAsia="Times New Roman" w:hAnsi="Courier New" w:cs="Courier New"/>
                <w:sz w:val="20"/>
              </w:rPr>
              <w:t>charset</w:t>
            </w:r>
            <w:proofErr w:type="spellEnd"/>
            <w:r w:rsidRPr="00EB7D00">
              <w:rPr>
                <w:rFonts w:ascii="Courier New" w:eastAsia="Times New Roman" w:hAnsi="Courier New" w:cs="Courier New"/>
                <w:sz w:val="20"/>
              </w:rPr>
              <w:t>=UTF-8"&gt;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sz w:val="20"/>
              </w:rPr>
              <w:t>&lt;title&gt;Send e-mail result&lt;/title&gt;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sz w:val="20"/>
              </w:rPr>
              <w:t>&lt;/head&gt;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sz w:val="20"/>
              </w:rPr>
              <w:t>&lt;body&gt;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color w:val="DD1144"/>
                <w:sz w:val="20"/>
              </w:rPr>
              <w:t>    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&lt;center&gt;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color w:val="DD1144"/>
                <w:sz w:val="20"/>
              </w:rPr>
              <w:t>        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&lt;h2&gt;Thank you, your email has been sent.&lt;/h2&gt;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color w:val="DD1144"/>
                <w:sz w:val="20"/>
              </w:rPr>
              <w:t>    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&lt;/center&gt;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sz w:val="20"/>
              </w:rPr>
              <w:t>&lt;/body&gt;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sz w:val="20"/>
              </w:rPr>
              <w:t>&lt;/html&gt;</w:t>
            </w:r>
          </w:p>
        </w:tc>
      </w:tr>
    </w:tbl>
    <w:p w:rsidR="00EB7D00" w:rsidRPr="00EB7D00" w:rsidRDefault="00EB7D00" w:rsidP="00EB7D00">
      <w:pPr>
        <w:shd w:val="clear" w:color="auto" w:fill="FFFFFF"/>
        <w:spacing w:after="0" w:line="270" w:lineRule="atLeast"/>
        <w:rPr>
          <w:ins w:id="195" w:author="Unknown"/>
          <w:rFonts w:ascii="Helvetica" w:eastAsia="Times New Roman" w:hAnsi="Helvetica" w:cs="Helvetica"/>
          <w:color w:val="333333"/>
          <w:sz w:val="20"/>
          <w:szCs w:val="20"/>
        </w:rPr>
      </w:pPr>
      <w:ins w:id="196" w:author="Unknown"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t>And code the</w:t>
        </w:r>
        <w:r w:rsidRPr="00EB7D00">
          <w:rPr>
            <w:rFonts w:ascii="Helvetica" w:eastAsia="Times New Roman" w:hAnsi="Helvetica" w:cs="Helvetica"/>
            <w:color w:val="333333"/>
            <w:sz w:val="20"/>
          </w:rPr>
          <w:t> </w:t>
        </w:r>
        <w:r w:rsidRPr="00EB7D00">
          <w:rPr>
            <w:rFonts w:ascii="Courier New" w:eastAsia="Times New Roman" w:hAnsi="Courier New" w:cs="Courier New"/>
            <w:color w:val="800000"/>
            <w:sz w:val="20"/>
            <w:szCs w:val="20"/>
          </w:rPr>
          <w:t>Error.jsp</w:t>
        </w:r>
        <w:r w:rsidRPr="00EB7D00">
          <w:rPr>
            <w:rFonts w:ascii="Helvetica" w:eastAsia="Times New Roman" w:hAnsi="Helvetica" w:cs="Helvetica"/>
            <w:color w:val="333333"/>
            <w:sz w:val="20"/>
          </w:rPr>
          <w:t> </w:t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t>as follows:</w:t>
        </w:r>
      </w:ins>
    </w:p>
    <w:tbl>
      <w:tblPr>
        <w:tblW w:w="10575" w:type="dxa"/>
        <w:tblCellMar>
          <w:left w:w="0" w:type="dxa"/>
          <w:right w:w="0" w:type="dxa"/>
        </w:tblCellMar>
        <w:tblLook w:val="04A0"/>
      </w:tblPr>
      <w:tblGrid>
        <w:gridCol w:w="555"/>
        <w:gridCol w:w="10020"/>
      </w:tblGrid>
      <w:tr w:rsidR="00EB7D00" w:rsidRPr="00EB7D00" w:rsidTr="00EB7D00">
        <w:tc>
          <w:tcPr>
            <w:tcW w:w="0" w:type="auto"/>
            <w:vAlign w:val="center"/>
            <w:hideMark/>
          </w:tcPr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8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EB7D00" w:rsidRPr="00EB7D00" w:rsidRDefault="00EB7D00" w:rsidP="00EB7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0020" w:type="dxa"/>
            <w:vAlign w:val="center"/>
            <w:hideMark/>
          </w:tcPr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sz w:val="20"/>
              </w:rPr>
              <w:lastRenderedPageBreak/>
              <w:t xml:space="preserve">&lt;%@ page language="java" </w:t>
            </w:r>
            <w:proofErr w:type="spellStart"/>
            <w:r w:rsidRPr="00EB7D00">
              <w:rPr>
                <w:rFonts w:ascii="Courier New" w:eastAsia="Times New Roman" w:hAnsi="Courier New" w:cs="Courier New"/>
                <w:sz w:val="20"/>
              </w:rPr>
              <w:t>contentType</w:t>
            </w:r>
            <w:proofErr w:type="spellEnd"/>
            <w:r w:rsidRPr="00EB7D00">
              <w:rPr>
                <w:rFonts w:ascii="Courier New" w:eastAsia="Times New Roman" w:hAnsi="Courier New" w:cs="Courier New"/>
                <w:sz w:val="20"/>
              </w:rPr>
              <w:t xml:space="preserve">="text/html; </w:t>
            </w:r>
            <w:proofErr w:type="spellStart"/>
            <w:r w:rsidRPr="00EB7D00">
              <w:rPr>
                <w:rFonts w:ascii="Courier New" w:eastAsia="Times New Roman" w:hAnsi="Courier New" w:cs="Courier New"/>
                <w:sz w:val="20"/>
              </w:rPr>
              <w:t>charset</w:t>
            </w:r>
            <w:proofErr w:type="spellEnd"/>
            <w:r w:rsidRPr="00EB7D00">
              <w:rPr>
                <w:rFonts w:ascii="Courier New" w:eastAsia="Times New Roman" w:hAnsi="Courier New" w:cs="Courier New"/>
                <w:sz w:val="20"/>
              </w:rPr>
              <w:t>=UTF-8"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color w:val="DD1144"/>
                <w:sz w:val="20"/>
              </w:rPr>
              <w:t>    </w:t>
            </w:r>
            <w:proofErr w:type="spellStart"/>
            <w:proofErr w:type="gramStart"/>
            <w:r w:rsidRPr="00EB7D00">
              <w:rPr>
                <w:rFonts w:ascii="Courier New" w:eastAsia="Times New Roman" w:hAnsi="Courier New" w:cs="Courier New"/>
                <w:sz w:val="20"/>
              </w:rPr>
              <w:t>pageEncoding</w:t>
            </w:r>
            <w:proofErr w:type="spellEnd"/>
            <w:proofErr w:type="gramEnd"/>
            <w:r w:rsidRPr="00EB7D00">
              <w:rPr>
                <w:rFonts w:ascii="Courier New" w:eastAsia="Times New Roman" w:hAnsi="Courier New" w:cs="Courier New"/>
                <w:sz w:val="20"/>
              </w:rPr>
              <w:t>="UTF-8"%&gt;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sz w:val="20"/>
              </w:rPr>
              <w:t>&lt;!DOCTYPE html PUBLIC "-//W3C//DTD HTML 4.01 Transitional//EN"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color w:val="DD1144"/>
                <w:sz w:val="20"/>
              </w:rPr>
              <w:t>    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"http://www.w3.org/TR/html4/loose.dtd"&gt;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sz w:val="20"/>
              </w:rPr>
              <w:t>&lt;html&gt;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sz w:val="20"/>
              </w:rPr>
              <w:t>&lt;head&gt;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sz w:val="20"/>
              </w:rPr>
              <w:t>&lt;meta</w:t>
            </w: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http-equiv="Content-Type"</w:t>
            </w:r>
            <w:r w:rsidRPr="00EB7D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 xml:space="preserve">content="text/html; </w:t>
            </w:r>
            <w:proofErr w:type="spellStart"/>
            <w:r w:rsidRPr="00EB7D00">
              <w:rPr>
                <w:rFonts w:ascii="Courier New" w:eastAsia="Times New Roman" w:hAnsi="Courier New" w:cs="Courier New"/>
                <w:sz w:val="20"/>
              </w:rPr>
              <w:t>charset</w:t>
            </w:r>
            <w:proofErr w:type="spellEnd"/>
            <w:r w:rsidRPr="00EB7D00">
              <w:rPr>
                <w:rFonts w:ascii="Courier New" w:eastAsia="Times New Roman" w:hAnsi="Courier New" w:cs="Courier New"/>
                <w:sz w:val="20"/>
              </w:rPr>
              <w:t>=UTF-8"&gt;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sz w:val="20"/>
              </w:rPr>
              <w:t>&lt;title&gt;Error&lt;/title&gt;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sz w:val="20"/>
              </w:rPr>
              <w:lastRenderedPageBreak/>
              <w:t>&lt;/head&gt;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sz w:val="20"/>
              </w:rPr>
              <w:t>&lt;body&gt;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color w:val="DD1144"/>
                <w:sz w:val="20"/>
              </w:rPr>
              <w:t>    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&lt;center&gt;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color w:val="DD1144"/>
                <w:sz w:val="20"/>
              </w:rPr>
              <w:t>        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&lt;h2&gt;Sorry, the email was not sent because of the following error:&lt;/h2&gt;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color w:val="DD1144"/>
                <w:sz w:val="20"/>
              </w:rPr>
              <w:t>        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&lt;h3&gt;${</w:t>
            </w:r>
            <w:proofErr w:type="spellStart"/>
            <w:r w:rsidRPr="00EB7D00">
              <w:rPr>
                <w:rFonts w:ascii="Courier New" w:eastAsia="Times New Roman" w:hAnsi="Courier New" w:cs="Courier New"/>
                <w:sz w:val="20"/>
              </w:rPr>
              <w:t>exception.message</w:t>
            </w:r>
            <w:proofErr w:type="spellEnd"/>
            <w:r w:rsidRPr="00EB7D00">
              <w:rPr>
                <w:rFonts w:ascii="Courier New" w:eastAsia="Times New Roman" w:hAnsi="Courier New" w:cs="Courier New"/>
                <w:sz w:val="20"/>
              </w:rPr>
              <w:t>}&lt;/h3&gt;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color w:val="DD1144"/>
                <w:sz w:val="20"/>
              </w:rPr>
              <w:t>    </w:t>
            </w:r>
            <w:r w:rsidRPr="00EB7D00">
              <w:rPr>
                <w:rFonts w:ascii="Courier New" w:eastAsia="Times New Roman" w:hAnsi="Courier New" w:cs="Courier New"/>
                <w:sz w:val="20"/>
              </w:rPr>
              <w:t>&lt;/center&gt;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sz w:val="20"/>
              </w:rPr>
              <w:t>&lt;/body&gt;</w:t>
            </w:r>
          </w:p>
          <w:p w:rsidR="00EB7D00" w:rsidRPr="00EB7D00" w:rsidRDefault="00EB7D00" w:rsidP="00EB7D0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D00">
              <w:rPr>
                <w:rFonts w:ascii="Courier New" w:eastAsia="Times New Roman" w:hAnsi="Courier New" w:cs="Courier New"/>
                <w:sz w:val="20"/>
              </w:rPr>
              <w:t>&lt;/html&gt;</w:t>
            </w:r>
          </w:p>
        </w:tc>
      </w:tr>
    </w:tbl>
    <w:p w:rsidR="00EB7D00" w:rsidRPr="00EB7D00" w:rsidRDefault="00EB7D00" w:rsidP="00EB7D00">
      <w:pPr>
        <w:shd w:val="clear" w:color="auto" w:fill="FFFFFF"/>
        <w:spacing w:after="0" w:line="270" w:lineRule="atLeast"/>
        <w:rPr>
          <w:ins w:id="197" w:author="Unknown"/>
          <w:rFonts w:ascii="Helvetica" w:eastAsia="Times New Roman" w:hAnsi="Helvetica" w:cs="Helvetica"/>
          <w:color w:val="333333"/>
          <w:sz w:val="20"/>
          <w:szCs w:val="20"/>
        </w:rPr>
      </w:pPr>
      <w:ins w:id="198" w:author="Unknown"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lastRenderedPageBreak/>
          <w:t>As we can see, the result page simply tells the user that the e-mail has been sent, while the error page displays an error message if any exception thrown during the process of sending e-mail.</w:t>
        </w:r>
      </w:ins>
    </w:p>
    <w:p w:rsidR="00EB7D00" w:rsidRPr="00EB7D00" w:rsidRDefault="00EB7D00" w:rsidP="00EB7D00">
      <w:pPr>
        <w:shd w:val="clear" w:color="auto" w:fill="FFFFFF"/>
        <w:spacing w:after="0" w:line="270" w:lineRule="atLeast"/>
        <w:rPr>
          <w:ins w:id="199" w:author="Unknown"/>
          <w:rFonts w:ascii="Helvetica" w:eastAsia="Times New Roman" w:hAnsi="Helvetica" w:cs="Helvetica"/>
          <w:color w:val="333333"/>
          <w:sz w:val="20"/>
          <w:szCs w:val="20"/>
        </w:rPr>
      </w:pPr>
      <w:ins w:id="200" w:author="Unknown"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t> </w:t>
        </w:r>
      </w:ins>
    </w:p>
    <w:p w:rsidR="00EB7D00" w:rsidRPr="00EB7D00" w:rsidRDefault="00EB7D00" w:rsidP="00EB7D00">
      <w:pPr>
        <w:shd w:val="clear" w:color="auto" w:fill="FFFFFF"/>
        <w:spacing w:before="75" w:after="75" w:line="420" w:lineRule="atLeast"/>
        <w:outlineLvl w:val="0"/>
        <w:rPr>
          <w:ins w:id="201" w:author="Unknown"/>
          <w:rFonts w:ascii="Arial" w:eastAsia="Times New Roman" w:hAnsi="Arial" w:cs="Arial"/>
          <w:b/>
          <w:bCs/>
          <w:color w:val="333333"/>
          <w:kern w:val="36"/>
          <w:sz w:val="39"/>
          <w:szCs w:val="39"/>
        </w:rPr>
      </w:pPr>
      <w:bookmarkStart w:id="202" w:name="RunApp"/>
      <w:bookmarkEnd w:id="202"/>
      <w:ins w:id="203" w:author="Unknown">
        <w:r w:rsidRPr="00EB7D00">
          <w:rPr>
            <w:rFonts w:ascii="Arial" w:eastAsia="Times New Roman" w:hAnsi="Arial" w:cs="Arial"/>
            <w:b/>
            <w:bCs/>
            <w:color w:val="333333"/>
            <w:kern w:val="36"/>
            <w:sz w:val="39"/>
            <w:szCs w:val="39"/>
          </w:rPr>
          <w:t>7. Run the application</w:t>
        </w:r>
      </w:ins>
    </w:p>
    <w:p w:rsidR="00EB7D00" w:rsidRPr="00EB7D00" w:rsidRDefault="00EB7D00" w:rsidP="00EB7D00">
      <w:pPr>
        <w:shd w:val="clear" w:color="auto" w:fill="FFFFFF"/>
        <w:spacing w:after="0" w:line="270" w:lineRule="atLeast"/>
        <w:rPr>
          <w:ins w:id="204" w:author="Unknown"/>
          <w:rFonts w:ascii="Helvetica" w:eastAsia="Times New Roman" w:hAnsi="Helvetica" w:cs="Helvetica"/>
          <w:color w:val="333333"/>
          <w:sz w:val="20"/>
          <w:szCs w:val="20"/>
        </w:rPr>
      </w:pPr>
      <w:ins w:id="205" w:author="Unknown"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t xml:space="preserve">So far we have created all the key pieces of the application. Let’s deploy it on a </w:t>
        </w:r>
        <w:proofErr w:type="spellStart"/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t>servlet</w:t>
        </w:r>
        <w:proofErr w:type="spellEnd"/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t xml:space="preserve"> container like Tomcat, and access the application by typing the following URL into browser’s address bar (your host name and port number maybe different, depending on server configuration):</w:t>
        </w:r>
      </w:ins>
    </w:p>
    <w:p w:rsidR="00EB7D00" w:rsidRPr="00EB7D00" w:rsidRDefault="00EB7D00" w:rsidP="00EB7D00">
      <w:pPr>
        <w:shd w:val="clear" w:color="auto" w:fill="FFFFFF"/>
        <w:spacing w:after="135" w:line="270" w:lineRule="atLeast"/>
        <w:jc w:val="center"/>
        <w:rPr>
          <w:ins w:id="206" w:author="Unknown"/>
          <w:rFonts w:ascii="Helvetica" w:eastAsia="Times New Roman" w:hAnsi="Helvetica" w:cs="Helvetica"/>
          <w:color w:val="333333"/>
          <w:sz w:val="20"/>
          <w:szCs w:val="20"/>
        </w:rPr>
      </w:pPr>
      <w:ins w:id="207" w:author="Unknown">
        <w:r w:rsidRPr="00EB7D00">
          <w:rPr>
            <w:rFonts w:ascii="Helvetica" w:eastAsia="Times New Roman" w:hAnsi="Helvetica" w:cs="Helvetica"/>
            <w:i/>
            <w:iCs/>
            <w:color w:val="800000"/>
            <w:sz w:val="20"/>
            <w:szCs w:val="20"/>
          </w:rPr>
          <w:t>http://localhost:8080/EmailSpringMVC</w:t>
        </w:r>
      </w:ins>
    </w:p>
    <w:p w:rsidR="00EB7D00" w:rsidRPr="00EB7D00" w:rsidRDefault="00EB7D00" w:rsidP="00EB7D00">
      <w:pPr>
        <w:shd w:val="clear" w:color="auto" w:fill="FFFFFF"/>
        <w:spacing w:after="0" w:line="270" w:lineRule="atLeast"/>
        <w:rPr>
          <w:ins w:id="208" w:author="Unknown"/>
          <w:rFonts w:ascii="Helvetica" w:eastAsia="Times New Roman" w:hAnsi="Helvetica" w:cs="Helvetica"/>
          <w:color w:val="333333"/>
          <w:sz w:val="20"/>
          <w:szCs w:val="20"/>
        </w:rPr>
      </w:pPr>
      <w:ins w:id="209" w:author="Unknown"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t>The e-mail form is displayed, type in required information:</w:t>
        </w:r>
      </w:ins>
    </w:p>
    <w:p w:rsidR="00EB7D00" w:rsidRPr="00EB7D00" w:rsidRDefault="00EB7D00" w:rsidP="00EB7D00">
      <w:pPr>
        <w:shd w:val="clear" w:color="auto" w:fill="FFFFFF"/>
        <w:spacing w:after="0" w:line="270" w:lineRule="atLeast"/>
        <w:rPr>
          <w:ins w:id="210" w:author="Unknown"/>
          <w:rFonts w:ascii="Helvetica" w:eastAsia="Times New Roman" w:hAnsi="Helvetica" w:cs="Helvetica"/>
          <w:color w:val="333333"/>
          <w:sz w:val="20"/>
          <w:szCs w:val="20"/>
        </w:rPr>
      </w:pPr>
      <w:ins w:id="211" w:author="Unknown"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fldChar w:fldCharType="begin"/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instrText xml:space="preserve"> INCLUDEPICTURE "http://www.codejava.net/images/articles/frameworks/spring/email/send%20e-mail.png" \* MERGEFORMATINET </w:instrText>
        </w:r>
      </w:ins>
      <w:r w:rsidRPr="00EB7D00">
        <w:rPr>
          <w:rFonts w:ascii="Helvetica" w:eastAsia="Times New Roman" w:hAnsi="Helvetica" w:cs="Helvetica"/>
          <w:color w:val="333333"/>
          <w:sz w:val="20"/>
          <w:szCs w:val="20"/>
        </w:rPr>
        <w:fldChar w:fldCharType="separate"/>
      </w:r>
      <w:r w:rsidRPr="00EB7D00">
        <w:rPr>
          <w:rFonts w:ascii="Helvetica" w:eastAsia="Times New Roman" w:hAnsi="Helvetica" w:cs="Helvetica"/>
          <w:color w:val="333333"/>
          <w:sz w:val="20"/>
          <w:szCs w:val="20"/>
        </w:rPr>
        <w:pict>
          <v:shape id="_x0000_i1034" type="#_x0000_t75" alt="send e-mail" style="width:375pt;height:315.75pt"/>
        </w:pict>
      </w:r>
      <w:ins w:id="212" w:author="Unknown"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fldChar w:fldCharType="end"/>
        </w:r>
      </w:ins>
    </w:p>
    <w:p w:rsidR="00EB7D00" w:rsidRPr="00EB7D00" w:rsidRDefault="00EB7D00" w:rsidP="00EB7D00">
      <w:pPr>
        <w:shd w:val="clear" w:color="auto" w:fill="FFFFFF"/>
        <w:spacing w:after="0" w:line="270" w:lineRule="atLeast"/>
        <w:rPr>
          <w:ins w:id="213" w:author="Unknown"/>
          <w:rFonts w:ascii="Helvetica" w:eastAsia="Times New Roman" w:hAnsi="Helvetica" w:cs="Helvetica"/>
          <w:color w:val="333333"/>
          <w:sz w:val="20"/>
          <w:szCs w:val="20"/>
        </w:rPr>
      </w:pPr>
      <w:ins w:id="214" w:author="Unknown"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t>Hit</w:t>
        </w:r>
        <w:r w:rsidRPr="00EB7D00">
          <w:rPr>
            <w:rFonts w:ascii="Helvetica" w:eastAsia="Times New Roman" w:hAnsi="Helvetica" w:cs="Helvetica"/>
            <w:color w:val="333333"/>
            <w:sz w:val="20"/>
          </w:rPr>
          <w:t> </w:t>
        </w:r>
        <w:r w:rsidRPr="00EB7D00">
          <w:rPr>
            <w:rFonts w:ascii="Helvetica" w:eastAsia="Times New Roman" w:hAnsi="Helvetica" w:cs="Helvetica"/>
            <w:b/>
            <w:bCs/>
            <w:color w:val="333333"/>
            <w:sz w:val="20"/>
          </w:rPr>
          <w:t>Send E-mail</w:t>
        </w:r>
        <w:r w:rsidRPr="00EB7D00">
          <w:rPr>
            <w:rFonts w:ascii="Helvetica" w:eastAsia="Times New Roman" w:hAnsi="Helvetica" w:cs="Helvetica"/>
            <w:color w:val="333333"/>
            <w:sz w:val="20"/>
          </w:rPr>
          <w:t> </w:t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t>button, it may take a while for the e-mail to be sent. A successful message comes from the result page in case everything is going well:</w:t>
        </w:r>
      </w:ins>
    </w:p>
    <w:p w:rsidR="00EB7D00" w:rsidRPr="00EB7D00" w:rsidRDefault="00EB7D00" w:rsidP="00EB7D00">
      <w:pPr>
        <w:shd w:val="clear" w:color="auto" w:fill="FFFFFF"/>
        <w:spacing w:after="0" w:line="270" w:lineRule="atLeast"/>
        <w:rPr>
          <w:ins w:id="215" w:author="Unknown"/>
          <w:rFonts w:ascii="Helvetica" w:eastAsia="Times New Roman" w:hAnsi="Helvetica" w:cs="Helvetica"/>
          <w:color w:val="333333"/>
          <w:sz w:val="20"/>
          <w:szCs w:val="20"/>
        </w:rPr>
      </w:pPr>
      <w:ins w:id="216" w:author="Unknown"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lastRenderedPageBreak/>
          <w:fldChar w:fldCharType="begin"/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instrText xml:space="preserve"> INCLUDEPICTURE "http://www.codejava.net/images/articles/frameworks/spring/email/successful%20sending%20e-mail.png" \* MERGEFORMATINET </w:instrText>
        </w:r>
      </w:ins>
      <w:r w:rsidRPr="00EB7D00">
        <w:rPr>
          <w:rFonts w:ascii="Helvetica" w:eastAsia="Times New Roman" w:hAnsi="Helvetica" w:cs="Helvetica"/>
          <w:color w:val="333333"/>
          <w:sz w:val="20"/>
          <w:szCs w:val="20"/>
        </w:rPr>
        <w:fldChar w:fldCharType="separate"/>
      </w:r>
      <w:r w:rsidRPr="00EB7D00">
        <w:rPr>
          <w:rFonts w:ascii="Helvetica" w:eastAsia="Times New Roman" w:hAnsi="Helvetica" w:cs="Helvetica"/>
          <w:color w:val="333333"/>
          <w:sz w:val="20"/>
          <w:szCs w:val="20"/>
        </w:rPr>
        <w:pict>
          <v:shape id="_x0000_i1035" type="#_x0000_t75" alt="successful sending e-mail" style="width:375pt;height:117.75pt"/>
        </w:pict>
      </w:r>
      <w:ins w:id="217" w:author="Unknown"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fldChar w:fldCharType="end"/>
        </w:r>
      </w:ins>
    </w:p>
    <w:p w:rsidR="00EB7D00" w:rsidRPr="00EB7D00" w:rsidRDefault="00EB7D00" w:rsidP="00EB7D00">
      <w:pPr>
        <w:shd w:val="clear" w:color="auto" w:fill="FFFFFF"/>
        <w:spacing w:after="0" w:line="270" w:lineRule="atLeast"/>
        <w:rPr>
          <w:ins w:id="218" w:author="Unknown"/>
          <w:rFonts w:ascii="Helvetica" w:eastAsia="Times New Roman" w:hAnsi="Helvetica" w:cs="Helvetica"/>
          <w:color w:val="333333"/>
          <w:sz w:val="20"/>
          <w:szCs w:val="20"/>
        </w:rPr>
      </w:pPr>
      <w:ins w:id="219" w:author="Unknown"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t>In case of error (such as network failure or the SMTP server could not be reached), the error page displays:</w:t>
        </w:r>
      </w:ins>
    </w:p>
    <w:p w:rsidR="00EB7D00" w:rsidRPr="00EB7D00" w:rsidRDefault="00EB7D00" w:rsidP="00EB7D00">
      <w:pPr>
        <w:shd w:val="clear" w:color="auto" w:fill="FFFFFF"/>
        <w:spacing w:after="0" w:line="270" w:lineRule="atLeast"/>
        <w:rPr>
          <w:ins w:id="220" w:author="Unknown"/>
          <w:rFonts w:ascii="Helvetica" w:eastAsia="Times New Roman" w:hAnsi="Helvetica" w:cs="Helvetica"/>
          <w:color w:val="333333"/>
          <w:sz w:val="20"/>
          <w:szCs w:val="20"/>
        </w:rPr>
      </w:pPr>
      <w:ins w:id="221" w:author="Unknown"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fldChar w:fldCharType="begin"/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instrText xml:space="preserve"> INCLUDEPICTURE "http://www.codejava.net/images/articles/frameworks/spring/email/error%20sending%20mail.png" \* MERGEFORMATINET </w:instrText>
        </w:r>
      </w:ins>
      <w:r w:rsidRPr="00EB7D00">
        <w:rPr>
          <w:rFonts w:ascii="Helvetica" w:eastAsia="Times New Roman" w:hAnsi="Helvetica" w:cs="Helvetica"/>
          <w:color w:val="333333"/>
          <w:sz w:val="20"/>
          <w:szCs w:val="20"/>
        </w:rPr>
        <w:fldChar w:fldCharType="separate"/>
      </w:r>
      <w:r w:rsidRPr="00EB7D00">
        <w:rPr>
          <w:rFonts w:ascii="Helvetica" w:eastAsia="Times New Roman" w:hAnsi="Helvetica" w:cs="Helvetica"/>
          <w:color w:val="333333"/>
          <w:sz w:val="20"/>
          <w:szCs w:val="20"/>
        </w:rPr>
        <w:pict>
          <v:shape id="_x0000_i1036" type="#_x0000_t75" alt="error sending mail" style="width:375pt;height:219.75pt"/>
        </w:pict>
      </w:r>
      <w:ins w:id="222" w:author="Unknown"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fldChar w:fldCharType="end"/>
        </w:r>
      </w:ins>
    </w:p>
    <w:p w:rsidR="00EB7D00" w:rsidRPr="00EB7D00" w:rsidRDefault="00EB7D00" w:rsidP="00EB7D00">
      <w:pPr>
        <w:shd w:val="clear" w:color="auto" w:fill="FFFFFF"/>
        <w:spacing w:after="0" w:line="270" w:lineRule="atLeast"/>
        <w:rPr>
          <w:ins w:id="223" w:author="Unknown"/>
          <w:rFonts w:ascii="Helvetica" w:eastAsia="Times New Roman" w:hAnsi="Helvetica" w:cs="Helvetica"/>
          <w:color w:val="333333"/>
          <w:sz w:val="20"/>
          <w:szCs w:val="20"/>
        </w:rPr>
      </w:pPr>
      <w:bookmarkStart w:id="224" w:name="Download"/>
      <w:bookmarkEnd w:id="224"/>
      <w:ins w:id="225" w:author="Unknown"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t>You can download the sample application as an Eclipse project or deployable WAR file in the attachment section, and remember to update SMTP settings to match your e-mail account.</w:t>
        </w:r>
      </w:ins>
    </w:p>
    <w:p w:rsidR="00EB7D00" w:rsidRPr="00EB7D00" w:rsidRDefault="00EB7D00" w:rsidP="00EB7D00">
      <w:pPr>
        <w:shd w:val="clear" w:color="auto" w:fill="FFFFFF"/>
        <w:spacing w:after="0" w:line="270" w:lineRule="atLeast"/>
        <w:rPr>
          <w:ins w:id="226" w:author="Unknown"/>
          <w:rFonts w:ascii="Helvetica" w:eastAsia="Times New Roman" w:hAnsi="Helvetica" w:cs="Helvetica"/>
          <w:color w:val="333333"/>
          <w:sz w:val="20"/>
          <w:szCs w:val="20"/>
        </w:rPr>
      </w:pPr>
      <w:ins w:id="227" w:author="Unknown"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t> </w:t>
        </w:r>
      </w:ins>
    </w:p>
    <w:p w:rsidR="00EB7D00" w:rsidRPr="00EB7D00" w:rsidRDefault="00EB7D00" w:rsidP="00EB7D00">
      <w:pPr>
        <w:shd w:val="clear" w:color="auto" w:fill="FFFFFF"/>
        <w:spacing w:after="0" w:line="270" w:lineRule="atLeast"/>
        <w:rPr>
          <w:ins w:id="228" w:author="Unknown"/>
          <w:rFonts w:ascii="Helvetica" w:eastAsia="Times New Roman" w:hAnsi="Helvetica" w:cs="Helvetica"/>
          <w:color w:val="333333"/>
          <w:sz w:val="20"/>
          <w:szCs w:val="20"/>
        </w:rPr>
      </w:pPr>
      <w:ins w:id="229" w:author="Unknown">
        <w:r w:rsidRPr="00EB7D00">
          <w:rPr>
            <w:rFonts w:ascii="Helvetica" w:eastAsia="Times New Roman" w:hAnsi="Helvetica" w:cs="Helvetica"/>
            <w:color w:val="333333"/>
            <w:sz w:val="28"/>
            <w:szCs w:val="28"/>
          </w:rPr>
          <w:t>You may be also interested in:</w:t>
        </w:r>
      </w:ins>
    </w:p>
    <w:p w:rsidR="00EB7D00" w:rsidRPr="00EB7D00" w:rsidRDefault="00EB7D00" w:rsidP="00EB7D00">
      <w:pPr>
        <w:shd w:val="clear" w:color="auto" w:fill="FFFFFF"/>
        <w:spacing w:after="0" w:line="270" w:lineRule="atLeast"/>
        <w:rPr>
          <w:ins w:id="230" w:author="Unknown"/>
          <w:rFonts w:ascii="Helvetica" w:eastAsia="Times New Roman" w:hAnsi="Helvetica" w:cs="Helvetica"/>
          <w:color w:val="333333"/>
          <w:sz w:val="20"/>
          <w:szCs w:val="20"/>
        </w:rPr>
      </w:pPr>
      <w:ins w:id="231" w:author="Unknown"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t> </w:t>
        </w:r>
      </w:ins>
    </w:p>
    <w:p w:rsidR="00EB7D00" w:rsidRPr="00EB7D00" w:rsidRDefault="00EB7D00" w:rsidP="00EB7D0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0" w:lineRule="atLeast"/>
        <w:ind w:left="375"/>
        <w:rPr>
          <w:ins w:id="232" w:author="Unknown"/>
          <w:rFonts w:ascii="Helvetica" w:eastAsia="Times New Roman" w:hAnsi="Helvetica" w:cs="Helvetica"/>
          <w:color w:val="333333"/>
          <w:sz w:val="20"/>
          <w:szCs w:val="20"/>
        </w:rPr>
      </w:pPr>
      <w:ins w:id="233" w:author="Unknown"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fldChar w:fldCharType="begin"/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instrText xml:space="preserve"> HYPERLINK "http://www.codejava.net/frameworks/spring/spring-mvc-send-e-mail-with-attachments" \t "_blank" </w:instrText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fldChar w:fldCharType="separate"/>
        </w:r>
        <w:r w:rsidRPr="00EB7D00">
          <w:rPr>
            <w:rFonts w:ascii="Helvetica" w:eastAsia="Times New Roman" w:hAnsi="Helvetica" w:cs="Helvetica"/>
            <w:color w:val="095197"/>
            <w:sz w:val="20"/>
            <w:u w:val="single"/>
          </w:rPr>
          <w:t>Spring MVC: Send e-mail with attachments</w:t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fldChar w:fldCharType="end"/>
        </w:r>
      </w:ins>
    </w:p>
    <w:p w:rsidR="00EB7D00" w:rsidRPr="00EB7D00" w:rsidRDefault="00EB7D00" w:rsidP="00EB7D0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0" w:lineRule="atLeast"/>
        <w:ind w:left="375"/>
        <w:rPr>
          <w:ins w:id="234" w:author="Unknown"/>
          <w:rFonts w:ascii="Helvetica" w:eastAsia="Times New Roman" w:hAnsi="Helvetica" w:cs="Helvetica"/>
          <w:color w:val="333333"/>
          <w:sz w:val="20"/>
          <w:szCs w:val="20"/>
        </w:rPr>
      </w:pPr>
      <w:ins w:id="235" w:author="Unknown"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fldChar w:fldCharType="begin"/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instrText xml:space="preserve"> HYPERLINK "http://www.codejava.net/frameworks/spring/spring-mvc-beginner-tutorial-with-spring-tool-suite-ide" \t "_blank" </w:instrText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fldChar w:fldCharType="separate"/>
        </w:r>
        <w:r w:rsidRPr="00EB7D00">
          <w:rPr>
            <w:rFonts w:ascii="Helvetica" w:eastAsia="Times New Roman" w:hAnsi="Helvetica" w:cs="Helvetica"/>
            <w:color w:val="095197"/>
            <w:sz w:val="20"/>
            <w:u w:val="single"/>
          </w:rPr>
          <w:t>Spring MVC beginner tutorial with Spring Tool Suite IDE</w:t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fldChar w:fldCharType="end"/>
        </w:r>
      </w:ins>
    </w:p>
    <w:p w:rsidR="00EB7D00" w:rsidRPr="00EB7D00" w:rsidRDefault="00EB7D00" w:rsidP="00EB7D0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0" w:lineRule="atLeast"/>
        <w:ind w:left="375"/>
        <w:rPr>
          <w:ins w:id="236" w:author="Unknown"/>
          <w:rFonts w:ascii="Helvetica" w:eastAsia="Times New Roman" w:hAnsi="Helvetica" w:cs="Helvetica"/>
          <w:color w:val="333333"/>
          <w:sz w:val="20"/>
          <w:szCs w:val="20"/>
        </w:rPr>
      </w:pPr>
      <w:ins w:id="237" w:author="Unknown"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fldChar w:fldCharType="begin"/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instrText xml:space="preserve"> HYPERLINK "http://www.codejava.net/java-ee/jsp/sending-e-mail-with-jsp-servlet-and-javamail" \t "_blank" </w:instrText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fldChar w:fldCharType="separate"/>
        </w:r>
        <w:r w:rsidRPr="00EB7D00">
          <w:rPr>
            <w:rFonts w:ascii="Helvetica" w:eastAsia="Times New Roman" w:hAnsi="Helvetica" w:cs="Helvetica"/>
            <w:color w:val="095197"/>
            <w:sz w:val="20"/>
            <w:u w:val="single"/>
          </w:rPr>
          <w:t xml:space="preserve">Sending e-mail with JSP, </w:t>
        </w:r>
        <w:proofErr w:type="spellStart"/>
        <w:r w:rsidRPr="00EB7D00">
          <w:rPr>
            <w:rFonts w:ascii="Helvetica" w:eastAsia="Times New Roman" w:hAnsi="Helvetica" w:cs="Helvetica"/>
            <w:color w:val="095197"/>
            <w:sz w:val="20"/>
            <w:u w:val="single"/>
          </w:rPr>
          <w:t>Servlet</w:t>
        </w:r>
        <w:proofErr w:type="spellEnd"/>
        <w:r w:rsidRPr="00EB7D00">
          <w:rPr>
            <w:rFonts w:ascii="Helvetica" w:eastAsia="Times New Roman" w:hAnsi="Helvetica" w:cs="Helvetica"/>
            <w:color w:val="095197"/>
            <w:sz w:val="20"/>
            <w:u w:val="single"/>
          </w:rPr>
          <w:t xml:space="preserve"> and </w:t>
        </w:r>
        <w:proofErr w:type="spellStart"/>
        <w:r w:rsidRPr="00EB7D00">
          <w:rPr>
            <w:rFonts w:ascii="Helvetica" w:eastAsia="Times New Roman" w:hAnsi="Helvetica" w:cs="Helvetica"/>
            <w:color w:val="095197"/>
            <w:sz w:val="20"/>
            <w:u w:val="single"/>
          </w:rPr>
          <w:t>JavaMail</w:t>
        </w:r>
        <w:proofErr w:type="spellEnd"/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fldChar w:fldCharType="end"/>
        </w:r>
      </w:ins>
    </w:p>
    <w:p w:rsidR="00EB7D00" w:rsidRPr="00EB7D00" w:rsidRDefault="00EB7D00" w:rsidP="00EB7D0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0" w:lineRule="atLeast"/>
        <w:ind w:left="375"/>
        <w:rPr>
          <w:ins w:id="238" w:author="Unknown"/>
          <w:rFonts w:ascii="Helvetica" w:eastAsia="Times New Roman" w:hAnsi="Helvetica" w:cs="Helvetica"/>
          <w:color w:val="333333"/>
          <w:sz w:val="20"/>
          <w:szCs w:val="20"/>
        </w:rPr>
      </w:pPr>
      <w:ins w:id="239" w:author="Unknown"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fldChar w:fldCharType="begin"/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instrText xml:space="preserve"> HYPERLINK "http://www.codejava.net/frameworks/struts/send-e-mail-with-attachments-in-struts2" \t "_blank" </w:instrText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fldChar w:fldCharType="separate"/>
        </w:r>
        <w:r w:rsidRPr="00EB7D00">
          <w:rPr>
            <w:rFonts w:ascii="Helvetica" w:eastAsia="Times New Roman" w:hAnsi="Helvetica" w:cs="Helvetica"/>
            <w:color w:val="095197"/>
            <w:sz w:val="20"/>
            <w:u w:val="single"/>
          </w:rPr>
          <w:t>Send e-mail with attachments in Struts2</w:t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fldChar w:fldCharType="end"/>
        </w:r>
      </w:ins>
    </w:p>
    <w:p w:rsidR="00EB7D00" w:rsidRPr="00EB7D00" w:rsidRDefault="00EB7D00" w:rsidP="00EB7D0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0" w:lineRule="atLeast"/>
        <w:ind w:left="375"/>
        <w:rPr>
          <w:ins w:id="240" w:author="Unknown"/>
          <w:rFonts w:ascii="Helvetica" w:eastAsia="Times New Roman" w:hAnsi="Helvetica" w:cs="Helvetica"/>
          <w:color w:val="333333"/>
          <w:sz w:val="20"/>
          <w:szCs w:val="20"/>
        </w:rPr>
      </w:pPr>
      <w:ins w:id="241" w:author="Unknown"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fldChar w:fldCharType="begin"/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instrText xml:space="preserve"> HYPERLINK "http://www.codejava.net/java-ee/javamail/how-to-start-e-mail-programming-in-java" \t "_blank" </w:instrText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fldChar w:fldCharType="separate"/>
        </w:r>
        <w:r w:rsidRPr="00EB7D00">
          <w:rPr>
            <w:rFonts w:ascii="Helvetica" w:eastAsia="Times New Roman" w:hAnsi="Helvetica" w:cs="Helvetica"/>
            <w:color w:val="095197"/>
            <w:sz w:val="20"/>
            <w:u w:val="single"/>
          </w:rPr>
          <w:t>How to start e-mail programming in Java</w:t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fldChar w:fldCharType="end"/>
        </w:r>
      </w:ins>
    </w:p>
    <w:p w:rsidR="00EB7D00" w:rsidRPr="00EB7D00" w:rsidRDefault="00EB7D00" w:rsidP="00EB7D00">
      <w:pPr>
        <w:shd w:val="clear" w:color="auto" w:fill="FFFFFF"/>
        <w:spacing w:after="0" w:line="270" w:lineRule="atLeast"/>
        <w:rPr>
          <w:ins w:id="242" w:author="Unknown"/>
          <w:rFonts w:ascii="Helvetica" w:eastAsia="Times New Roman" w:hAnsi="Helvetica" w:cs="Helvetica"/>
          <w:color w:val="333333"/>
          <w:sz w:val="20"/>
          <w:szCs w:val="20"/>
        </w:rPr>
      </w:pPr>
      <w:ins w:id="243" w:author="Unknown"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t> </w:t>
        </w:r>
      </w:ins>
    </w:p>
    <w:p w:rsidR="00EB7D00" w:rsidRPr="00EB7D00" w:rsidRDefault="00EB7D00" w:rsidP="00EB7D00">
      <w:pPr>
        <w:shd w:val="clear" w:color="auto" w:fill="FFFFFF"/>
        <w:spacing w:before="150" w:after="150" w:line="240" w:lineRule="atLeast"/>
        <w:outlineLvl w:val="3"/>
        <w:rPr>
          <w:ins w:id="244" w:author="Unknown"/>
          <w:rFonts w:ascii="Arial" w:eastAsia="Times New Roman" w:hAnsi="Arial" w:cs="Arial"/>
          <w:b/>
          <w:bCs/>
          <w:color w:val="333333"/>
          <w:sz w:val="21"/>
          <w:szCs w:val="21"/>
        </w:rPr>
      </w:pPr>
      <w:ins w:id="245" w:author="Unknown">
        <w:r w:rsidRPr="00EB7D00">
          <w:rPr>
            <w:rFonts w:ascii="Arial" w:eastAsia="Times New Roman" w:hAnsi="Arial" w:cs="Arial"/>
            <w:b/>
            <w:bCs/>
            <w:color w:val="333333"/>
            <w:sz w:val="21"/>
            <w:szCs w:val="21"/>
          </w:rPr>
          <w:t>Share this article:</w:t>
        </w:r>
      </w:ins>
    </w:p>
    <w:p w:rsidR="00EB7D00" w:rsidRPr="00EB7D00" w:rsidRDefault="00EB7D00" w:rsidP="00EB7D00">
      <w:pPr>
        <w:shd w:val="clear" w:color="auto" w:fill="FFFFFF"/>
        <w:spacing w:after="0" w:line="270" w:lineRule="atLeast"/>
        <w:rPr>
          <w:ins w:id="246" w:author="Unknown"/>
          <w:rFonts w:ascii="Helvetica" w:eastAsia="Times New Roman" w:hAnsi="Helvetica" w:cs="Helvetica"/>
          <w:color w:val="333333"/>
          <w:sz w:val="20"/>
          <w:szCs w:val="20"/>
        </w:rPr>
      </w:pPr>
      <w:ins w:id="247" w:author="Unknown"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fldChar w:fldCharType="begin"/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instrText xml:space="preserve"> HYPERLINK "http://del.icio.us/post?url=http%3A%2F%2Fwww.codejava.net%2Fframeworks%2Fspring%2Fsending-e-mail-with-spring-mvc&amp;title=Sending%20e-mail%20with%20Spring%20MVC" \o "Submit to Delicious" \t "blank" </w:instrText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fldChar w:fldCharType="separate"/>
        </w:r>
        <w:r w:rsidRPr="00EB7D00">
          <w:rPr>
            <w:rFonts w:ascii="Helvetica" w:eastAsia="Times New Roman" w:hAnsi="Helvetica" w:cs="Helvetica"/>
            <w:color w:val="095197"/>
            <w:sz w:val="20"/>
            <w:szCs w:val="20"/>
          </w:rPr>
          <w:fldChar w:fldCharType="begin"/>
        </w:r>
        <w:r w:rsidRPr="00EB7D00">
          <w:rPr>
            <w:rFonts w:ascii="Helvetica" w:eastAsia="Times New Roman" w:hAnsi="Helvetica" w:cs="Helvetica"/>
            <w:color w:val="095197"/>
            <w:sz w:val="20"/>
            <w:szCs w:val="20"/>
          </w:rPr>
          <w:instrText xml:space="preserve"> INCLUDEPICTURE "http://www.codejava.net/plugins/content/itpsocialbuttons/images/handdrawn/delicious.png" \* MERGEFORMATINET </w:instrText>
        </w:r>
      </w:ins>
      <w:r w:rsidRPr="00EB7D00">
        <w:rPr>
          <w:rFonts w:ascii="Helvetica" w:eastAsia="Times New Roman" w:hAnsi="Helvetica" w:cs="Helvetica"/>
          <w:color w:val="095197"/>
          <w:sz w:val="20"/>
          <w:szCs w:val="20"/>
        </w:rPr>
        <w:fldChar w:fldCharType="separate"/>
      </w:r>
      <w:r w:rsidRPr="00EB7D00">
        <w:rPr>
          <w:rFonts w:ascii="Helvetica" w:eastAsia="Times New Roman" w:hAnsi="Helvetica" w:cs="Helvetica"/>
          <w:color w:val="095197"/>
          <w:sz w:val="20"/>
          <w:szCs w:val="20"/>
        </w:rPr>
        <w:pict>
          <v:shape id="_x0000_i1037" type="#_x0000_t75" alt="Submit to Delicious" href="http://del.icio.us/post?url=http%3A%2F%2Fwww.codejava.net%2Fframeworks%2Fspring%2Fsending-e-mail-with-spring-mvc&amp;title=Sending%20e-mail%20with%20Spring%20MVC" target="&quot;blank&quot;" title="&quot;Submit to Delicious&quot;" style="width:24pt;height:24pt" o:button="t"/>
        </w:pict>
      </w:r>
      <w:ins w:id="248" w:author="Unknown">
        <w:r w:rsidRPr="00EB7D00">
          <w:rPr>
            <w:rFonts w:ascii="Helvetica" w:eastAsia="Times New Roman" w:hAnsi="Helvetica" w:cs="Helvetica"/>
            <w:color w:val="095197"/>
            <w:sz w:val="20"/>
            <w:szCs w:val="20"/>
          </w:rPr>
          <w:fldChar w:fldCharType="end"/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fldChar w:fldCharType="end"/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fldChar w:fldCharType="begin"/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instrText xml:space="preserve"> HYPERLINK "http://digg.com/submit?url=http%3A%2F%2Fwww.codejava.net%2Fframeworks%2Fspring%2Fsending-e-mail-with-spring-mvc&amp;title=Sending%20e-mail%20with%20Spring%20MVC" \o "Submit to Digg" \t "blank" </w:instrText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fldChar w:fldCharType="separate"/>
        </w:r>
        <w:r w:rsidRPr="00EB7D00">
          <w:rPr>
            <w:rFonts w:ascii="Helvetica" w:eastAsia="Times New Roman" w:hAnsi="Helvetica" w:cs="Helvetica"/>
            <w:color w:val="095197"/>
            <w:sz w:val="20"/>
            <w:szCs w:val="20"/>
          </w:rPr>
          <w:fldChar w:fldCharType="begin"/>
        </w:r>
        <w:r w:rsidRPr="00EB7D00">
          <w:rPr>
            <w:rFonts w:ascii="Helvetica" w:eastAsia="Times New Roman" w:hAnsi="Helvetica" w:cs="Helvetica"/>
            <w:color w:val="095197"/>
            <w:sz w:val="20"/>
            <w:szCs w:val="20"/>
          </w:rPr>
          <w:instrText xml:space="preserve"> INCLUDEPICTURE "http://www.codejava.net/plugins/content/itpsocialbuttons/images/handdrawn/digg.png" \* MERGEFORMATINET </w:instrText>
        </w:r>
      </w:ins>
      <w:r w:rsidRPr="00EB7D00">
        <w:rPr>
          <w:rFonts w:ascii="Helvetica" w:eastAsia="Times New Roman" w:hAnsi="Helvetica" w:cs="Helvetica"/>
          <w:color w:val="095197"/>
          <w:sz w:val="20"/>
          <w:szCs w:val="20"/>
        </w:rPr>
        <w:fldChar w:fldCharType="separate"/>
      </w:r>
      <w:r w:rsidRPr="00EB7D00">
        <w:rPr>
          <w:rFonts w:ascii="Helvetica" w:eastAsia="Times New Roman" w:hAnsi="Helvetica" w:cs="Helvetica"/>
          <w:color w:val="095197"/>
          <w:sz w:val="20"/>
          <w:szCs w:val="20"/>
        </w:rPr>
        <w:pict>
          <v:shape id="_x0000_i1038" type="#_x0000_t75" alt="Submit to Digg" href="http://digg.com/submit?url=http%3A%2F%2Fwww.codejava.net%2Fframeworks%2Fspring%2Fsending-e-mail-with-spring-mvc&amp;title=Sending%20e-mail%20with%20Spring%20MVC" target="&quot;blank&quot;" title="&quot;Submit to Digg&quot;" style="width:24pt;height:24pt" o:button="t"/>
        </w:pict>
      </w:r>
      <w:ins w:id="249" w:author="Unknown">
        <w:r w:rsidRPr="00EB7D00">
          <w:rPr>
            <w:rFonts w:ascii="Helvetica" w:eastAsia="Times New Roman" w:hAnsi="Helvetica" w:cs="Helvetica"/>
            <w:color w:val="095197"/>
            <w:sz w:val="20"/>
            <w:szCs w:val="20"/>
          </w:rPr>
          <w:fldChar w:fldCharType="end"/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fldChar w:fldCharType="end"/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fldChar w:fldCharType="begin"/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instrText xml:space="preserve"> HYPERLINK "http://www.facebook.com/sharer.php?u=http%3A%2F%2Fwww.codejava.net%2Fframeworks%2Fspring%2Fsending-e-mail-with-spring-mvc&amp;t=Sending%20e-mail%20with%20Spring%20MVC" \o "Submit to Facebook" \t "blank" </w:instrText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fldChar w:fldCharType="separate"/>
        </w:r>
        <w:r w:rsidRPr="00EB7D00">
          <w:rPr>
            <w:rFonts w:ascii="Helvetica" w:eastAsia="Times New Roman" w:hAnsi="Helvetica" w:cs="Helvetica"/>
            <w:color w:val="095197"/>
            <w:sz w:val="20"/>
            <w:szCs w:val="20"/>
          </w:rPr>
          <w:fldChar w:fldCharType="begin"/>
        </w:r>
        <w:r w:rsidRPr="00EB7D00">
          <w:rPr>
            <w:rFonts w:ascii="Helvetica" w:eastAsia="Times New Roman" w:hAnsi="Helvetica" w:cs="Helvetica"/>
            <w:color w:val="095197"/>
            <w:sz w:val="20"/>
            <w:szCs w:val="20"/>
          </w:rPr>
          <w:instrText xml:space="preserve"> INCLUDEPICTURE "http://www.codejava.net/plugins/content/itpsocialbuttons/images/handdrawn/facebook.png" \* MERGEFORMATINET </w:instrText>
        </w:r>
      </w:ins>
      <w:r w:rsidRPr="00EB7D00">
        <w:rPr>
          <w:rFonts w:ascii="Helvetica" w:eastAsia="Times New Roman" w:hAnsi="Helvetica" w:cs="Helvetica"/>
          <w:color w:val="095197"/>
          <w:sz w:val="20"/>
          <w:szCs w:val="20"/>
        </w:rPr>
        <w:fldChar w:fldCharType="separate"/>
      </w:r>
      <w:r w:rsidRPr="00EB7D00">
        <w:rPr>
          <w:rFonts w:ascii="Helvetica" w:eastAsia="Times New Roman" w:hAnsi="Helvetica" w:cs="Helvetica"/>
          <w:color w:val="095197"/>
          <w:sz w:val="20"/>
          <w:szCs w:val="20"/>
        </w:rPr>
        <w:pict>
          <v:shape id="_x0000_i1039" type="#_x0000_t75" alt="Submit to Facebook" href="http://www.facebook.com/sharer.php?u=http%3A%2F%2Fwww.codejava.net%2Fframeworks%2Fspring%2Fsending-e-mail-with-spring-mvc&amp;t=Sending%20e-mail%20with%20Spring%20MVC" target="&quot;blank&quot;" title="&quot;Submit to Facebook&quot;" style="width:24pt;height:24pt" o:button="t"/>
        </w:pict>
      </w:r>
      <w:ins w:id="250" w:author="Unknown">
        <w:r w:rsidRPr="00EB7D00">
          <w:rPr>
            <w:rFonts w:ascii="Helvetica" w:eastAsia="Times New Roman" w:hAnsi="Helvetica" w:cs="Helvetica"/>
            <w:color w:val="095197"/>
            <w:sz w:val="20"/>
            <w:szCs w:val="20"/>
          </w:rPr>
          <w:fldChar w:fldCharType="end"/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fldChar w:fldCharType="end"/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fldChar w:fldCharType="begin"/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instrText xml:space="preserve"> HYPERLINK "http://www.google.com/bookmarks/mark?op=edit&amp;bkmk=http%3A%2F%2Fwww.codejava.net%2Fframeworks%2Fspring%2Fsending-e-mail-with-spring-mvc" \o "Submit to Google Bookmarks" \t "blank" </w:instrText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fldChar w:fldCharType="separate"/>
        </w:r>
        <w:r w:rsidRPr="00EB7D00">
          <w:rPr>
            <w:rFonts w:ascii="Helvetica" w:eastAsia="Times New Roman" w:hAnsi="Helvetica" w:cs="Helvetica"/>
            <w:color w:val="095197"/>
            <w:sz w:val="20"/>
            <w:szCs w:val="20"/>
          </w:rPr>
          <w:fldChar w:fldCharType="begin"/>
        </w:r>
        <w:r w:rsidRPr="00EB7D00">
          <w:rPr>
            <w:rFonts w:ascii="Helvetica" w:eastAsia="Times New Roman" w:hAnsi="Helvetica" w:cs="Helvetica"/>
            <w:color w:val="095197"/>
            <w:sz w:val="20"/>
            <w:szCs w:val="20"/>
          </w:rPr>
          <w:instrText xml:space="preserve"> INCLUDEPICTURE "http://www.codejava.net/plugins/content/itpsocialbuttons/images/handdrawn/google.png" \* MERGEFORMATINET </w:instrText>
        </w:r>
      </w:ins>
      <w:r w:rsidRPr="00EB7D00">
        <w:rPr>
          <w:rFonts w:ascii="Helvetica" w:eastAsia="Times New Roman" w:hAnsi="Helvetica" w:cs="Helvetica"/>
          <w:color w:val="095197"/>
          <w:sz w:val="20"/>
          <w:szCs w:val="20"/>
        </w:rPr>
        <w:fldChar w:fldCharType="separate"/>
      </w:r>
      <w:r w:rsidRPr="00EB7D00">
        <w:rPr>
          <w:rFonts w:ascii="Helvetica" w:eastAsia="Times New Roman" w:hAnsi="Helvetica" w:cs="Helvetica"/>
          <w:color w:val="095197"/>
          <w:sz w:val="20"/>
          <w:szCs w:val="20"/>
        </w:rPr>
        <w:pict>
          <v:shape id="_x0000_i1040" type="#_x0000_t75" alt="Submit to Google Bookmarks" href="http://www.google.com/bookmarks/mark?op=edit&amp;bkmk=http%3A%2F%2Fwww.codejava.net%2Fframeworks%2Fspring%2Fsending-e-mail-with-spring-mvc" target="&quot;blank&quot;" title="&quot;Submit to Google Bookmarks&quot;" style="width:24pt;height:24pt" o:button="t"/>
        </w:pict>
      </w:r>
      <w:ins w:id="251" w:author="Unknown">
        <w:r w:rsidRPr="00EB7D00">
          <w:rPr>
            <w:rFonts w:ascii="Helvetica" w:eastAsia="Times New Roman" w:hAnsi="Helvetica" w:cs="Helvetica"/>
            <w:color w:val="095197"/>
            <w:sz w:val="20"/>
            <w:szCs w:val="20"/>
          </w:rPr>
          <w:fldChar w:fldCharType="end"/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fldChar w:fldCharType="end"/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fldChar w:fldCharType="begin"/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instrText xml:space="preserve"> HYPERLINK "http://www.stumbleupon.com/submit?url=http%3A%2F%2Fwww.codejava.net%2Fframeworks%2Fspring%2Fsending-e-mail-with-spring-mvc&amp;title=Sending%20e-mail%20with%20Spring%20MVC" \o "Submit to Stumbleupon" \t "blank" </w:instrText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fldChar w:fldCharType="separate"/>
        </w:r>
        <w:r w:rsidRPr="00EB7D00">
          <w:rPr>
            <w:rFonts w:ascii="Helvetica" w:eastAsia="Times New Roman" w:hAnsi="Helvetica" w:cs="Helvetica"/>
            <w:color w:val="095197"/>
            <w:sz w:val="20"/>
            <w:szCs w:val="20"/>
          </w:rPr>
          <w:fldChar w:fldCharType="begin"/>
        </w:r>
        <w:r w:rsidRPr="00EB7D00">
          <w:rPr>
            <w:rFonts w:ascii="Helvetica" w:eastAsia="Times New Roman" w:hAnsi="Helvetica" w:cs="Helvetica"/>
            <w:color w:val="095197"/>
            <w:sz w:val="20"/>
            <w:szCs w:val="20"/>
          </w:rPr>
          <w:instrText xml:space="preserve"> INCLUDEPICTURE "http://www.codejava.net/plugins/content/itpsocialbuttons/images/handdrawn/stumbleupon.png" \* MERGEFORMATINET </w:instrText>
        </w:r>
      </w:ins>
      <w:r w:rsidRPr="00EB7D00">
        <w:rPr>
          <w:rFonts w:ascii="Helvetica" w:eastAsia="Times New Roman" w:hAnsi="Helvetica" w:cs="Helvetica"/>
          <w:color w:val="095197"/>
          <w:sz w:val="20"/>
          <w:szCs w:val="20"/>
        </w:rPr>
        <w:fldChar w:fldCharType="separate"/>
      </w:r>
      <w:r w:rsidRPr="00EB7D00">
        <w:rPr>
          <w:rFonts w:ascii="Helvetica" w:eastAsia="Times New Roman" w:hAnsi="Helvetica" w:cs="Helvetica"/>
          <w:color w:val="095197"/>
          <w:sz w:val="20"/>
          <w:szCs w:val="20"/>
        </w:rPr>
        <w:pict>
          <v:shape id="_x0000_i1041" type="#_x0000_t75" alt="Submit to Stumbleupon" href="http://www.stumbleupon.com/submit?url=http%3A%2F%2Fwww.codejava.net%2Fframeworks%2Fspring%2Fsending-e-mail-with-spring-mvc&amp;title=Sending%20e-mail%20with%20Spring%20MVC" target="&quot;blank&quot;" title="&quot;Submit to Stumbleupon&quot;" style="width:24pt;height:24pt" o:button="t"/>
        </w:pict>
      </w:r>
      <w:ins w:id="252" w:author="Unknown">
        <w:r w:rsidRPr="00EB7D00">
          <w:rPr>
            <w:rFonts w:ascii="Helvetica" w:eastAsia="Times New Roman" w:hAnsi="Helvetica" w:cs="Helvetica"/>
            <w:color w:val="095197"/>
            <w:sz w:val="20"/>
            <w:szCs w:val="20"/>
          </w:rPr>
          <w:fldChar w:fldCharType="end"/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fldChar w:fldCharType="end"/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fldChar w:fldCharType="begin"/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instrText xml:space="preserve"> HYPERLINK "http://technorati.com/faves?add=http%3A%2F%2Fwww.codejava.net%2Fframeworks%2Fspring%2Fsending-e-mail-with-spring-mvc" \o "Submit to Technorati" \t "blank" </w:instrText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fldChar w:fldCharType="separate"/>
        </w:r>
        <w:r w:rsidRPr="00EB7D00">
          <w:rPr>
            <w:rFonts w:ascii="Helvetica" w:eastAsia="Times New Roman" w:hAnsi="Helvetica" w:cs="Helvetica"/>
            <w:color w:val="095197"/>
            <w:sz w:val="20"/>
            <w:szCs w:val="20"/>
          </w:rPr>
          <w:fldChar w:fldCharType="begin"/>
        </w:r>
        <w:r w:rsidRPr="00EB7D00">
          <w:rPr>
            <w:rFonts w:ascii="Helvetica" w:eastAsia="Times New Roman" w:hAnsi="Helvetica" w:cs="Helvetica"/>
            <w:color w:val="095197"/>
            <w:sz w:val="20"/>
            <w:szCs w:val="20"/>
          </w:rPr>
          <w:instrText xml:space="preserve"> INCLUDEPICTURE "http://www.codejava.net/plugins/content/itpsocialbuttons/images/handdrawn/technorati.png" \* MERGEFORMATINET </w:instrText>
        </w:r>
      </w:ins>
      <w:r w:rsidRPr="00EB7D00">
        <w:rPr>
          <w:rFonts w:ascii="Helvetica" w:eastAsia="Times New Roman" w:hAnsi="Helvetica" w:cs="Helvetica"/>
          <w:color w:val="095197"/>
          <w:sz w:val="20"/>
          <w:szCs w:val="20"/>
        </w:rPr>
        <w:fldChar w:fldCharType="separate"/>
      </w:r>
      <w:r w:rsidRPr="00EB7D00">
        <w:rPr>
          <w:rFonts w:ascii="Helvetica" w:eastAsia="Times New Roman" w:hAnsi="Helvetica" w:cs="Helvetica"/>
          <w:color w:val="095197"/>
          <w:sz w:val="20"/>
          <w:szCs w:val="20"/>
        </w:rPr>
        <w:pict>
          <v:shape id="_x0000_i1042" type="#_x0000_t75" alt="Submit to Technorati" href="http://technorati.com/faves?add=http%3A%2F%2Fwww.codejava.net%2Fframeworks%2Fspring%2Fsending-e-mail-with-spring-mvc" target="&quot;blank&quot;" title="&quot;Submit to Technorati&quot;" style="width:24pt;height:24pt" o:button="t"/>
        </w:pict>
      </w:r>
      <w:ins w:id="253" w:author="Unknown">
        <w:r w:rsidRPr="00EB7D00">
          <w:rPr>
            <w:rFonts w:ascii="Helvetica" w:eastAsia="Times New Roman" w:hAnsi="Helvetica" w:cs="Helvetica"/>
            <w:color w:val="095197"/>
            <w:sz w:val="20"/>
            <w:szCs w:val="20"/>
          </w:rPr>
          <w:fldChar w:fldCharType="end"/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fldChar w:fldCharType="end"/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fldChar w:fldCharType="begin"/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instrText xml:space="preserve"> HYPERLINK "http://twitter.com/share?text=Sending%20e-mail%20with%20Spring%20MVC&amp;url=http%3A%2F%2Fwww.codejava.net%2Fframeworks%2Fspring%2Fsending-e-mail-with-spring-mvc" \o "Submit to Twitter" \t "blank" </w:instrText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fldChar w:fldCharType="separate"/>
        </w:r>
        <w:r w:rsidRPr="00EB7D00">
          <w:rPr>
            <w:rFonts w:ascii="Helvetica" w:eastAsia="Times New Roman" w:hAnsi="Helvetica" w:cs="Helvetica"/>
            <w:color w:val="095197"/>
            <w:sz w:val="20"/>
            <w:szCs w:val="20"/>
          </w:rPr>
          <w:fldChar w:fldCharType="begin"/>
        </w:r>
        <w:r w:rsidRPr="00EB7D00">
          <w:rPr>
            <w:rFonts w:ascii="Helvetica" w:eastAsia="Times New Roman" w:hAnsi="Helvetica" w:cs="Helvetica"/>
            <w:color w:val="095197"/>
            <w:sz w:val="20"/>
            <w:szCs w:val="20"/>
          </w:rPr>
          <w:instrText xml:space="preserve"> INCLUDEPICTURE "http://www.codejava.net/plugins/content/itpsocialbuttons/images/handdrawn/twitter.png" \* MERGEFORMATINET </w:instrText>
        </w:r>
      </w:ins>
      <w:r w:rsidRPr="00EB7D00">
        <w:rPr>
          <w:rFonts w:ascii="Helvetica" w:eastAsia="Times New Roman" w:hAnsi="Helvetica" w:cs="Helvetica"/>
          <w:color w:val="095197"/>
          <w:sz w:val="20"/>
          <w:szCs w:val="20"/>
        </w:rPr>
        <w:fldChar w:fldCharType="separate"/>
      </w:r>
      <w:r w:rsidRPr="00EB7D00">
        <w:rPr>
          <w:rFonts w:ascii="Helvetica" w:eastAsia="Times New Roman" w:hAnsi="Helvetica" w:cs="Helvetica"/>
          <w:color w:val="095197"/>
          <w:sz w:val="20"/>
          <w:szCs w:val="20"/>
        </w:rPr>
        <w:pict>
          <v:shape id="_x0000_i1043" type="#_x0000_t75" alt="Submit to Twitter" href="http://twitter.com/share?text=Sending%20e-mail%20with%20Spring%20MVC&amp;url=http%3A%2F%2Fwww.codejava.net%2Fframeworks%2Fspring%2Fsending-e-mail-with-spring-mvc" target="&quot;blank&quot;" title="&quot;Submit to Twitter&quot;" style="width:24pt;height:24pt" o:button="t"/>
        </w:pict>
      </w:r>
      <w:ins w:id="254" w:author="Unknown">
        <w:r w:rsidRPr="00EB7D00">
          <w:rPr>
            <w:rFonts w:ascii="Helvetica" w:eastAsia="Times New Roman" w:hAnsi="Helvetica" w:cs="Helvetica"/>
            <w:color w:val="095197"/>
            <w:sz w:val="20"/>
            <w:szCs w:val="20"/>
          </w:rPr>
          <w:fldChar w:fldCharType="end"/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fldChar w:fldCharType="end"/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fldChar w:fldCharType="begin"/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instrText xml:space="preserve"> HYPERLINK "http://www.linkedin.com/shareArticle?mini=true&amp;url=http%3A%2F%2Fwww.codejava.net%2Fframeworks%2Fspring%2Fsending-e-mail-with-spring-mvc&amp;title=Sending%20e-mail%20with%20Spring%20MVC" \o "Submit to LinkedIn" \t "blank" </w:instrText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fldChar w:fldCharType="separate"/>
        </w:r>
        <w:r w:rsidRPr="00EB7D00">
          <w:rPr>
            <w:rFonts w:ascii="Helvetica" w:eastAsia="Times New Roman" w:hAnsi="Helvetica" w:cs="Helvetica"/>
            <w:color w:val="095197"/>
            <w:sz w:val="20"/>
            <w:szCs w:val="20"/>
          </w:rPr>
          <w:fldChar w:fldCharType="begin"/>
        </w:r>
        <w:r w:rsidRPr="00EB7D00">
          <w:rPr>
            <w:rFonts w:ascii="Helvetica" w:eastAsia="Times New Roman" w:hAnsi="Helvetica" w:cs="Helvetica"/>
            <w:color w:val="095197"/>
            <w:sz w:val="20"/>
            <w:szCs w:val="20"/>
          </w:rPr>
          <w:instrText xml:space="preserve"> INCLUDEPICTURE "http://www.codejava.net/plugins/content/itpsocialbuttons/images/handdrawn/linkedin.png" \* MERGEFORMATINET </w:instrText>
        </w:r>
      </w:ins>
      <w:r w:rsidRPr="00EB7D00">
        <w:rPr>
          <w:rFonts w:ascii="Helvetica" w:eastAsia="Times New Roman" w:hAnsi="Helvetica" w:cs="Helvetica"/>
          <w:color w:val="095197"/>
          <w:sz w:val="20"/>
          <w:szCs w:val="20"/>
        </w:rPr>
        <w:fldChar w:fldCharType="separate"/>
      </w:r>
      <w:r w:rsidRPr="00EB7D00">
        <w:rPr>
          <w:rFonts w:ascii="Helvetica" w:eastAsia="Times New Roman" w:hAnsi="Helvetica" w:cs="Helvetica"/>
          <w:color w:val="095197"/>
          <w:sz w:val="20"/>
          <w:szCs w:val="20"/>
        </w:rPr>
        <w:pict>
          <v:shape id="_x0000_i1044" type="#_x0000_t75" alt="Submit to LinkedIn" href="http://www.linkedin.com/shareArticle?mini=true&amp;url=http%3A%2F%2Fwww.codejava.net%2Fframeworks%2Fspring%2Fsending-e-mail-with-spring-mvc&amp;title=Sending%20e-mail%20with%20Spring%20MVC" target="&quot;blank&quot;" title="&quot;Submit to LinkedIn&quot;" style="width:24pt;height:24pt" o:button="t"/>
        </w:pict>
      </w:r>
      <w:ins w:id="255" w:author="Unknown">
        <w:r w:rsidRPr="00EB7D00">
          <w:rPr>
            <w:rFonts w:ascii="Helvetica" w:eastAsia="Times New Roman" w:hAnsi="Helvetica" w:cs="Helvetica"/>
            <w:color w:val="095197"/>
            <w:sz w:val="20"/>
            <w:szCs w:val="20"/>
          </w:rPr>
          <w:fldChar w:fldCharType="end"/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fldChar w:fldCharType="end"/>
        </w:r>
      </w:ins>
    </w:p>
    <w:p w:rsidR="00EB7D00" w:rsidRPr="00EB7D00" w:rsidRDefault="00EB7D00" w:rsidP="00EB7D00">
      <w:pPr>
        <w:shd w:val="clear" w:color="auto" w:fill="FFFFFF"/>
        <w:spacing w:after="240" w:line="270" w:lineRule="atLeast"/>
        <w:rPr>
          <w:ins w:id="256" w:author="Unknown"/>
          <w:rFonts w:ascii="Helvetica" w:eastAsia="Times New Roman" w:hAnsi="Helvetica" w:cs="Helvetica"/>
          <w:color w:val="333333"/>
          <w:sz w:val="20"/>
          <w:szCs w:val="20"/>
        </w:rPr>
      </w:pPr>
      <w:ins w:id="257" w:author="Unknown"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br/>
        </w:r>
      </w:ins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23"/>
        <w:gridCol w:w="1937"/>
        <w:gridCol w:w="750"/>
      </w:tblGrid>
      <w:tr w:rsidR="00EB7D00" w:rsidRPr="00EB7D00" w:rsidTr="00EB7D00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EB7D00" w:rsidRPr="00EB7D00" w:rsidRDefault="00EB7D00" w:rsidP="00EB7D00">
            <w:pPr>
              <w:spacing w:before="60" w:after="60" w:line="309" w:lineRule="atLeast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EB7D0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lastRenderedPageBreak/>
              <w:t>Attachments:</w:t>
            </w:r>
          </w:p>
        </w:tc>
      </w:tr>
      <w:tr w:rsidR="00EB7D00" w:rsidRPr="00EB7D00" w:rsidTr="00EB7D00">
        <w:tc>
          <w:tcPr>
            <w:tcW w:w="0" w:type="auto"/>
            <w:shd w:val="clear" w:color="auto" w:fill="auto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EB7D00" w:rsidRPr="00EB7D00" w:rsidRDefault="00EB7D00" w:rsidP="00EB7D00">
            <w:pPr>
              <w:spacing w:after="60" w:line="309" w:lineRule="atLeast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</w:pPr>
            <w:hyperlink r:id="rId30" w:tgtFrame="_blank" w:tooltip="Download this file (EmailSpringMVC.war)" w:history="1">
              <w:r w:rsidRPr="00EB7D00">
                <w:rPr>
                  <w:rFonts w:ascii="Times New Roman" w:eastAsia="Times New Roman" w:hAnsi="Times New Roman" w:cs="Times New Roman"/>
                  <w:b/>
                  <w:bCs/>
                  <w:color w:val="095197"/>
                  <w:sz w:val="19"/>
                  <w:szCs w:val="19"/>
                </w:rPr>
                <w:pict>
                  <v:shape id="_x0000_i1045" type="#_x0000_t75" alt="Download this file (EmailSpringMVC.war)" href="http://www.codejava.net/download-attachment?fid=71" target="&quot;_blank&quot;" title="&quot;Download this file (EmailSpringMVC.war)&quot;" style="width:24pt;height:24pt" o:button="t"/>
                </w:pict>
              </w:r>
            </w:hyperlink>
            <w:hyperlink r:id="rId31" w:tgtFrame="_blank" w:tooltip="Download this file (EmailSpringMVC.war)" w:history="1">
              <w:proofErr w:type="spellStart"/>
              <w:r w:rsidRPr="00EB7D00">
                <w:rPr>
                  <w:rFonts w:ascii="Times New Roman" w:eastAsia="Times New Roman" w:hAnsi="Times New Roman" w:cs="Times New Roman"/>
                  <w:b/>
                  <w:bCs/>
                  <w:color w:val="095197"/>
                  <w:sz w:val="19"/>
                  <w:u w:val="single"/>
                </w:rPr>
                <w:t>EmailSpringMVC.war</w:t>
              </w:r>
              <w:proofErr w:type="spellEnd"/>
            </w:hyperlink>
          </w:p>
        </w:tc>
        <w:tc>
          <w:tcPr>
            <w:tcW w:w="0" w:type="auto"/>
            <w:shd w:val="clear" w:color="auto" w:fill="auto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EB7D00" w:rsidRPr="00EB7D00" w:rsidRDefault="00EB7D00" w:rsidP="00EB7D00">
            <w:pPr>
              <w:spacing w:after="60" w:line="309" w:lineRule="atLeast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</w:pPr>
            <w:r w:rsidRPr="00EB7D00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>[Deployable WAR file]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EB7D00" w:rsidRPr="00EB7D00" w:rsidRDefault="00EB7D00" w:rsidP="00EB7D00">
            <w:pPr>
              <w:spacing w:after="60" w:line="309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</w:pPr>
            <w:r w:rsidRPr="00EB7D00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 xml:space="preserve">3907 </w:t>
            </w:r>
            <w:proofErr w:type="spellStart"/>
            <w:r w:rsidRPr="00EB7D00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>kB</w:t>
            </w:r>
            <w:proofErr w:type="spellEnd"/>
          </w:p>
        </w:tc>
      </w:tr>
      <w:tr w:rsidR="00EB7D00" w:rsidRPr="00EB7D00" w:rsidTr="00EB7D00">
        <w:tc>
          <w:tcPr>
            <w:tcW w:w="0" w:type="auto"/>
            <w:shd w:val="clear" w:color="auto" w:fill="EEEEEE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EB7D00" w:rsidRPr="00EB7D00" w:rsidRDefault="00EB7D00" w:rsidP="00EB7D00">
            <w:pPr>
              <w:spacing w:after="60" w:line="309" w:lineRule="atLeast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</w:pPr>
            <w:hyperlink r:id="rId32" w:tgtFrame="_blank" w:tooltip="Download this file (EmailSpringMVC.zip)" w:history="1">
              <w:r w:rsidRPr="00EB7D00">
                <w:rPr>
                  <w:rFonts w:ascii="Times New Roman" w:eastAsia="Times New Roman" w:hAnsi="Times New Roman" w:cs="Times New Roman"/>
                  <w:b/>
                  <w:bCs/>
                  <w:color w:val="095197"/>
                  <w:sz w:val="19"/>
                  <w:szCs w:val="19"/>
                </w:rPr>
                <w:pict>
                  <v:shape id="_x0000_i1046" type="#_x0000_t75" alt="Download this file (EmailSpringMVC.zip)" href="http://www.codejava.net/download-attachment?fid=70" target="&quot;_blank&quot;" title="&quot;Download this file (EmailSpringMVC.zip)&quot;" style="width:24pt;height:24pt" o:button="t"/>
                </w:pict>
              </w:r>
            </w:hyperlink>
            <w:hyperlink r:id="rId33" w:tgtFrame="_blank" w:tooltip="Download this file (EmailSpringMVC.zip)" w:history="1">
              <w:r w:rsidRPr="00EB7D00">
                <w:rPr>
                  <w:rFonts w:ascii="Times New Roman" w:eastAsia="Times New Roman" w:hAnsi="Times New Roman" w:cs="Times New Roman"/>
                  <w:b/>
                  <w:bCs/>
                  <w:color w:val="095197"/>
                  <w:sz w:val="19"/>
                  <w:u w:val="single"/>
                </w:rPr>
                <w:t>EmailSpringMVC.zip</w:t>
              </w:r>
            </w:hyperlink>
          </w:p>
        </w:tc>
        <w:tc>
          <w:tcPr>
            <w:tcW w:w="0" w:type="auto"/>
            <w:shd w:val="clear" w:color="auto" w:fill="EEEEEE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EB7D00" w:rsidRPr="00EB7D00" w:rsidRDefault="00EB7D00" w:rsidP="00EB7D00">
            <w:pPr>
              <w:spacing w:after="60" w:line="309" w:lineRule="atLeast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</w:pPr>
            <w:r w:rsidRPr="00EB7D00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>[Eclipse project]</w:t>
            </w:r>
          </w:p>
        </w:tc>
        <w:tc>
          <w:tcPr>
            <w:tcW w:w="0" w:type="auto"/>
            <w:shd w:val="clear" w:color="auto" w:fill="EEEEEE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  <w:hideMark/>
          </w:tcPr>
          <w:p w:rsidR="00EB7D00" w:rsidRPr="00EB7D00" w:rsidRDefault="00EB7D00" w:rsidP="00EB7D00">
            <w:pPr>
              <w:spacing w:after="60" w:line="309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</w:pPr>
            <w:r w:rsidRPr="00EB7D00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 xml:space="preserve">3908 </w:t>
            </w:r>
            <w:proofErr w:type="spellStart"/>
            <w:r w:rsidRPr="00EB7D00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>kB</w:t>
            </w:r>
            <w:proofErr w:type="spellEnd"/>
          </w:p>
        </w:tc>
      </w:tr>
    </w:tbl>
    <w:p w:rsidR="00EB7D00" w:rsidRPr="00EB7D00" w:rsidRDefault="00EB7D00" w:rsidP="00EB7D00">
      <w:pPr>
        <w:pBdr>
          <w:bottom w:val="single" w:sz="6" w:space="2" w:color="D2DADB"/>
        </w:pBdr>
        <w:shd w:val="clear" w:color="auto" w:fill="FFFFFF"/>
        <w:spacing w:before="75" w:after="150" w:line="240" w:lineRule="atLeast"/>
        <w:outlineLvl w:val="3"/>
        <w:rPr>
          <w:ins w:id="258" w:author="Unknown"/>
          <w:rFonts w:ascii="Arial" w:eastAsia="Times New Roman" w:hAnsi="Arial" w:cs="Arial"/>
          <w:b/>
          <w:bCs/>
          <w:color w:val="555555"/>
          <w:sz w:val="21"/>
          <w:szCs w:val="21"/>
        </w:rPr>
      </w:pPr>
      <w:ins w:id="259" w:author="Unknown">
        <w:r w:rsidRPr="00EB7D00">
          <w:rPr>
            <w:rFonts w:ascii="Arial" w:eastAsia="Times New Roman" w:hAnsi="Arial" w:cs="Arial"/>
            <w:b/>
            <w:bCs/>
            <w:color w:val="555555"/>
            <w:sz w:val="21"/>
            <w:szCs w:val="21"/>
          </w:rPr>
          <w:t>Add comment</w:t>
        </w:r>
      </w:ins>
    </w:p>
    <w:p w:rsidR="00EB7D00" w:rsidRPr="00EB7D00" w:rsidRDefault="00EB7D00" w:rsidP="00EB7D0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B7D0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EB7D00" w:rsidRPr="00EB7D00" w:rsidRDefault="00EB7D00" w:rsidP="00EB7D00">
      <w:pPr>
        <w:shd w:val="clear" w:color="auto" w:fill="FFFFFF"/>
        <w:spacing w:before="150" w:after="120" w:line="240" w:lineRule="auto"/>
        <w:rPr>
          <w:ins w:id="260" w:author="Unknown"/>
          <w:rFonts w:ascii="Verdana" w:eastAsia="Times New Roman" w:hAnsi="Verdana" w:cs="Helvetica"/>
          <w:color w:val="777777"/>
          <w:sz w:val="20"/>
          <w:szCs w:val="20"/>
        </w:rPr>
      </w:pPr>
      <w:ins w:id="261" w:author="Unknown">
        <w:r w:rsidRPr="00EB7D00">
          <w:rPr>
            <w:rFonts w:ascii="Verdana" w:eastAsia="Times New Roman" w:hAnsi="Verdana" w:cs="Helvetica"/>
            <w:color w:val="777777"/>
            <w:sz w:val="20"/>
            <w:szCs w:val="20"/>
          </w:rPr>
          <w:object w:dxaOrig="1440" w:dyaOrig="1440">
            <v:shape id="_x0000_i1103" type="#_x0000_t75" style="width:94.5pt;height:18pt" o:ole="">
              <v:imagedata r:id="rId34" o:title=""/>
            </v:shape>
            <w:control r:id="rId35" w:name="DefaultOcxName5" w:shapeid="_x0000_i1103"/>
          </w:object>
        </w:r>
        <w:r w:rsidRPr="00EB7D00">
          <w:rPr>
            <w:rFonts w:ascii="Verdana" w:eastAsia="Times New Roman" w:hAnsi="Verdana" w:cs="Helvetica"/>
            <w:color w:val="777777"/>
            <w:sz w:val="20"/>
          </w:rPr>
          <w:t> </w:t>
        </w:r>
        <w:r w:rsidRPr="00EB7D00">
          <w:rPr>
            <w:rFonts w:ascii="Verdana" w:eastAsia="Times New Roman" w:hAnsi="Verdana" w:cs="Helvetica"/>
            <w:color w:val="777777"/>
            <w:sz w:val="20"/>
            <w:szCs w:val="20"/>
          </w:rPr>
          <w:object w:dxaOrig="1440" w:dyaOrig="1440">
            <v:shape id="_x0000_i1102" type="#_x0000_t75" style="width:94.5pt;height:18pt" o:ole="">
              <v:imagedata r:id="rId34" o:title=""/>
            </v:shape>
            <w:control r:id="rId36" w:name="DefaultOcxName6" w:shapeid="_x0000_i1102"/>
          </w:object>
        </w:r>
      </w:ins>
    </w:p>
    <w:p w:rsidR="00EB7D00" w:rsidRPr="00EB7D00" w:rsidRDefault="00EB7D00" w:rsidP="00EB7D00">
      <w:pPr>
        <w:shd w:val="clear" w:color="auto" w:fill="FFFFFF"/>
        <w:spacing w:after="0" w:line="240" w:lineRule="auto"/>
        <w:rPr>
          <w:ins w:id="262" w:author="Unknown"/>
          <w:rFonts w:ascii="Verdana" w:eastAsia="Times New Roman" w:hAnsi="Verdana" w:cs="Helvetica"/>
          <w:color w:val="777777"/>
          <w:sz w:val="20"/>
          <w:szCs w:val="20"/>
        </w:rPr>
      </w:pPr>
      <w:ins w:id="263" w:author="Unknown">
        <w:r w:rsidRPr="00EB7D00">
          <w:rPr>
            <w:rFonts w:ascii="Verdana" w:eastAsia="Times New Roman" w:hAnsi="Verdana" w:cs="Helvetica"/>
            <w:color w:val="777777"/>
            <w:sz w:val="20"/>
            <w:szCs w:val="20"/>
          </w:rPr>
          <w:object w:dxaOrig="1440" w:dyaOrig="1440">
            <v:shape id="_x0000_i1101" type="#_x0000_t75" style="width:211.5pt;height:81.75pt" o:ole="">
              <v:imagedata r:id="rId37" o:title=""/>
            </v:shape>
            <w:control r:id="rId38" w:name="DefaultOcxName7" w:shapeid="_x0000_i1101"/>
          </w:object>
        </w:r>
      </w:ins>
    </w:p>
    <w:p w:rsidR="00EB7D00" w:rsidRPr="00EB7D00" w:rsidRDefault="00EB7D00" w:rsidP="00EB7D00">
      <w:pPr>
        <w:shd w:val="clear" w:color="auto" w:fill="EEEEEE"/>
        <w:spacing w:after="0" w:line="240" w:lineRule="auto"/>
        <w:rPr>
          <w:ins w:id="264" w:author="Unknown"/>
          <w:rFonts w:ascii="Verdana" w:eastAsia="Times New Roman" w:hAnsi="Verdana" w:cs="Helvetica"/>
          <w:color w:val="CCCCCC"/>
          <w:sz w:val="20"/>
          <w:szCs w:val="20"/>
        </w:rPr>
      </w:pPr>
      <w:ins w:id="265" w:author="Unknown">
        <w:r w:rsidRPr="00EB7D00">
          <w:rPr>
            <w:rFonts w:ascii="Verdana" w:eastAsia="Times New Roman" w:hAnsi="Verdana" w:cs="Helvetica"/>
            <w:color w:val="777777"/>
            <w:sz w:val="15"/>
          </w:rPr>
          <w:t>500 symbols left</w:t>
        </w:r>
      </w:ins>
    </w:p>
    <w:p w:rsidR="00EB7D00" w:rsidRPr="00EB7D00" w:rsidRDefault="00EB7D00" w:rsidP="00EB7D00">
      <w:pPr>
        <w:shd w:val="clear" w:color="auto" w:fill="FFFFFF"/>
        <w:spacing w:before="150" w:after="120" w:line="240" w:lineRule="auto"/>
        <w:rPr>
          <w:ins w:id="266" w:author="Unknown"/>
          <w:rFonts w:ascii="Verdana" w:eastAsia="Times New Roman" w:hAnsi="Verdana" w:cs="Helvetica"/>
          <w:color w:val="777777"/>
          <w:sz w:val="20"/>
          <w:szCs w:val="20"/>
        </w:rPr>
      </w:pPr>
      <w:ins w:id="267" w:author="Unknown">
        <w:r w:rsidRPr="00EB7D00">
          <w:rPr>
            <w:rFonts w:ascii="Verdana" w:eastAsia="Times New Roman" w:hAnsi="Verdana" w:cs="Helvetica"/>
            <w:color w:val="777777"/>
            <w:sz w:val="20"/>
            <w:szCs w:val="20"/>
          </w:rPr>
          <w:object w:dxaOrig="1440" w:dyaOrig="1440">
            <v:shape id="_x0000_i1100" type="#_x0000_t75" style="width:20.25pt;height:18pt" o:ole="">
              <v:imagedata r:id="rId39" o:title=""/>
            </v:shape>
            <w:control r:id="rId40" w:name="DefaultOcxName8" w:shapeid="_x0000_i1100"/>
          </w:object>
        </w:r>
        <w:r w:rsidRPr="00EB7D00">
          <w:rPr>
            <w:rFonts w:ascii="Verdana" w:eastAsia="Times New Roman" w:hAnsi="Verdana" w:cs="Helvetica"/>
            <w:color w:val="777777"/>
            <w:sz w:val="20"/>
          </w:rPr>
          <w:t> </w:t>
        </w:r>
        <w:r w:rsidRPr="00EB7D00">
          <w:rPr>
            <w:rFonts w:ascii="Verdana" w:eastAsia="Times New Roman" w:hAnsi="Verdana" w:cs="Helvetica"/>
            <w:color w:val="777777"/>
            <w:sz w:val="20"/>
            <w:szCs w:val="20"/>
          </w:rPr>
          <w:t>Notify me of follow-up comments</w:t>
        </w:r>
        <w:r w:rsidRPr="00EB7D00">
          <w:rPr>
            <w:rFonts w:ascii="Verdana" w:eastAsia="Times New Roman" w:hAnsi="Verdana" w:cs="Helvetica"/>
            <w:color w:val="777777"/>
            <w:sz w:val="20"/>
            <w:szCs w:val="20"/>
          </w:rPr>
          <w:br/>
        </w:r>
      </w:ins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75"/>
        <w:gridCol w:w="1500"/>
        <w:gridCol w:w="1365"/>
      </w:tblGrid>
      <w:tr w:rsidR="00EB7D00" w:rsidRPr="00EB7D00" w:rsidTr="00EB7D00">
        <w:trPr>
          <w:trHeight w:val="855"/>
          <w:tblCellSpacing w:w="15" w:type="dxa"/>
        </w:trPr>
        <w:tc>
          <w:tcPr>
            <w:tcW w:w="4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B7D00" w:rsidRPr="00EB7D00" w:rsidRDefault="00EB7D00" w:rsidP="00EB7D00">
            <w:pPr>
              <w:spacing w:after="100" w:line="240" w:lineRule="atLeast"/>
              <w:jc w:val="center"/>
              <w:divId w:val="74792634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150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B7D00" w:rsidRPr="00EB7D00" w:rsidRDefault="00EB7D00" w:rsidP="00EB7D00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238125" cy="171450"/>
                  <wp:effectExtent l="19050" t="0" r="9525" b="0"/>
                  <wp:docPr id="23" name="recaptcha_reload" descr="Get a new challen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captcha_reload" descr="Get a new challen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238125" cy="142875"/>
                  <wp:effectExtent l="19050" t="0" r="9525" b="0"/>
                  <wp:docPr id="24" name="recaptcha_switch_audio" descr="Get an audio challen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captcha_switch_audio" descr="Get an audio challen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238125" cy="152400"/>
                  <wp:effectExtent l="19050" t="0" r="9525" b="0"/>
                  <wp:docPr id="25" name="recaptcha_whatsthis" descr="Hel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captcha_whatsthis" descr="Hel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270" w:type="dxa"/>
              <w:left w:w="105" w:type="dxa"/>
              <w:bottom w:w="270" w:type="dxa"/>
              <w:right w:w="105" w:type="dxa"/>
            </w:tcMar>
            <w:vAlign w:val="center"/>
            <w:hideMark/>
          </w:tcPr>
          <w:p w:rsidR="00EB7D00" w:rsidRPr="00EB7D00" w:rsidRDefault="00EB7D00" w:rsidP="00EB7D00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676275" cy="342900"/>
                  <wp:effectExtent l="19050" t="0" r="9525" b="0"/>
                  <wp:docPr id="26" name="recaptcha_logo" descr="http://www.google.com/recaptcha/api/img/clean/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captcha_logo" descr="http://www.google.com/recaptcha/api/img/clean/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7D00" w:rsidRPr="00EB7D00" w:rsidTr="00EB7D00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105" w:type="dxa"/>
              <w:bottom w:w="0" w:type="dxa"/>
              <w:right w:w="0" w:type="dxa"/>
            </w:tcMar>
            <w:vAlign w:val="center"/>
            <w:hideMark/>
          </w:tcPr>
          <w:p w:rsidR="00EB7D00" w:rsidRPr="00EB7D00" w:rsidRDefault="00EB7D00" w:rsidP="00EB7D00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7D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1440" w:dyaOrig="1440">
                <v:shape id="_x0000_i1099" type="#_x0000_t75" style="width:49.5pt;height:18pt" o:ole="">
                  <v:imagedata r:id="rId45" o:title=""/>
                </v:shape>
                <w:control r:id="rId46" w:name="DefaultOcxName9" w:shapeid="_x0000_i1099"/>
              </w:objec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B7D00" w:rsidRPr="00EB7D00" w:rsidRDefault="00EB7D00" w:rsidP="00EB7D00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47" w:tgtFrame="_blank" w:history="1">
              <w:r w:rsidRPr="00EB7D00">
                <w:rPr>
                  <w:rFonts w:ascii="Verdana" w:eastAsia="Times New Roman" w:hAnsi="Verdana" w:cs="Times New Roman"/>
                  <w:color w:val="095197"/>
                  <w:sz w:val="24"/>
                  <w:szCs w:val="24"/>
                  <w:u w:val="single"/>
                </w:rPr>
                <w:t>Privacy &amp; Terms</w:t>
              </w:r>
            </w:hyperlink>
          </w:p>
        </w:tc>
      </w:tr>
    </w:tbl>
    <w:p w:rsidR="00EB7D00" w:rsidRPr="00EB7D00" w:rsidRDefault="00EB7D00" w:rsidP="00EB7D00">
      <w:pPr>
        <w:shd w:val="clear" w:color="auto" w:fill="FFFFFF"/>
        <w:spacing w:after="0" w:line="270" w:lineRule="atLeast"/>
        <w:jc w:val="center"/>
        <w:textAlignment w:val="center"/>
        <w:rPr>
          <w:ins w:id="268" w:author="Unknown"/>
          <w:rFonts w:ascii="Helvetica" w:eastAsia="Times New Roman" w:hAnsi="Helvetica" w:cs="Helvetica"/>
          <w:color w:val="333333"/>
          <w:sz w:val="20"/>
          <w:szCs w:val="20"/>
        </w:rPr>
      </w:pPr>
      <w:ins w:id="269" w:author="Unknown"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t>Send</w:t>
        </w:r>
      </w:ins>
    </w:p>
    <w:p w:rsidR="00EB7D00" w:rsidRPr="00EB7D00" w:rsidRDefault="00EB7D00" w:rsidP="00EB7D0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B7D00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EB7D00" w:rsidRPr="00EB7D00" w:rsidRDefault="00EB7D00" w:rsidP="00EB7D00">
      <w:pPr>
        <w:pBdr>
          <w:bottom w:val="single" w:sz="6" w:space="2" w:color="D2DADB"/>
        </w:pBdr>
        <w:shd w:val="clear" w:color="auto" w:fill="FFFFFF"/>
        <w:spacing w:after="0" w:line="240" w:lineRule="atLeast"/>
        <w:outlineLvl w:val="3"/>
        <w:rPr>
          <w:ins w:id="270" w:author="Unknown"/>
          <w:rFonts w:ascii="Arial" w:eastAsia="Times New Roman" w:hAnsi="Arial" w:cs="Arial"/>
          <w:b/>
          <w:bCs/>
          <w:color w:val="555555"/>
          <w:sz w:val="21"/>
          <w:szCs w:val="21"/>
        </w:rPr>
      </w:pPr>
      <w:bookmarkStart w:id="271" w:name="comment"/>
      <w:ins w:id="272" w:author="Unknown">
        <w:r w:rsidRPr="00EB7D00">
          <w:rPr>
            <w:rFonts w:ascii="Arial" w:eastAsia="Times New Roman" w:hAnsi="Arial" w:cs="Arial"/>
            <w:color w:val="095197"/>
            <w:sz w:val="21"/>
            <w:szCs w:val="21"/>
          </w:rPr>
          <w:t>Comments</w:t>
        </w:r>
        <w:bookmarkEnd w:id="271"/>
        <w:r w:rsidRPr="00EB7D00">
          <w:rPr>
            <w:rFonts w:ascii="Arial" w:eastAsia="Times New Roman" w:hAnsi="Arial" w:cs="Arial"/>
            <w:b/>
            <w:bCs/>
            <w:color w:val="555555"/>
            <w:sz w:val="21"/>
            <w:szCs w:val="21"/>
          </w:rPr>
          <w:fldChar w:fldCharType="begin"/>
        </w:r>
        <w:r w:rsidRPr="00EB7D00">
          <w:rPr>
            <w:rFonts w:ascii="Arial" w:eastAsia="Times New Roman" w:hAnsi="Arial" w:cs="Arial"/>
            <w:b/>
            <w:bCs/>
            <w:color w:val="555555"/>
            <w:sz w:val="21"/>
            <w:szCs w:val="21"/>
          </w:rPr>
          <w:instrText xml:space="preserve"> HYPERLINK "http://www.codejava.net/component/jcomments/feed/com_content/207" \o "RSS feed for comments to this post" \t "_blank" </w:instrText>
        </w:r>
        <w:r w:rsidRPr="00EB7D00">
          <w:rPr>
            <w:rFonts w:ascii="Arial" w:eastAsia="Times New Roman" w:hAnsi="Arial" w:cs="Arial"/>
            <w:b/>
            <w:bCs/>
            <w:color w:val="555555"/>
            <w:sz w:val="21"/>
            <w:szCs w:val="21"/>
          </w:rPr>
          <w:fldChar w:fldCharType="separate"/>
        </w:r>
        <w:r w:rsidRPr="00EB7D00">
          <w:rPr>
            <w:rFonts w:ascii="Arial" w:eastAsia="Times New Roman" w:hAnsi="Arial" w:cs="Arial"/>
            <w:color w:val="095197"/>
            <w:sz w:val="21"/>
            <w:u w:val="single"/>
          </w:rPr>
          <w:t> </w:t>
        </w:r>
        <w:r w:rsidRPr="00EB7D00">
          <w:rPr>
            <w:rFonts w:ascii="Arial" w:eastAsia="Times New Roman" w:hAnsi="Arial" w:cs="Arial"/>
            <w:b/>
            <w:bCs/>
            <w:color w:val="555555"/>
            <w:sz w:val="21"/>
            <w:szCs w:val="21"/>
          </w:rPr>
          <w:fldChar w:fldCharType="end"/>
        </w:r>
        <w:r w:rsidRPr="00EB7D00">
          <w:rPr>
            <w:rFonts w:ascii="Arial" w:eastAsia="Times New Roman" w:hAnsi="Arial" w:cs="Arial"/>
            <w:b/>
            <w:bCs/>
            <w:color w:val="555555"/>
            <w:sz w:val="21"/>
            <w:szCs w:val="21"/>
          </w:rPr>
          <w:fldChar w:fldCharType="begin"/>
        </w:r>
        <w:r w:rsidRPr="00EB7D00">
          <w:rPr>
            <w:rFonts w:ascii="Arial" w:eastAsia="Times New Roman" w:hAnsi="Arial" w:cs="Arial"/>
            <w:b/>
            <w:bCs/>
            <w:color w:val="555555"/>
            <w:sz w:val="21"/>
            <w:szCs w:val="21"/>
          </w:rPr>
          <w:instrText xml:space="preserve"> HYPERLINK "http://www.codejava.net/frameworks/spring/sending-e-mail-with-spring-mvc" \o "Refresh comments list" </w:instrText>
        </w:r>
        <w:r w:rsidRPr="00EB7D00">
          <w:rPr>
            <w:rFonts w:ascii="Arial" w:eastAsia="Times New Roman" w:hAnsi="Arial" w:cs="Arial"/>
            <w:b/>
            <w:bCs/>
            <w:color w:val="555555"/>
            <w:sz w:val="21"/>
            <w:szCs w:val="21"/>
          </w:rPr>
          <w:fldChar w:fldCharType="separate"/>
        </w:r>
        <w:r w:rsidRPr="00EB7D00">
          <w:rPr>
            <w:rFonts w:ascii="Arial" w:eastAsia="Times New Roman" w:hAnsi="Arial" w:cs="Arial"/>
            <w:color w:val="095197"/>
            <w:sz w:val="21"/>
            <w:u w:val="single"/>
          </w:rPr>
          <w:t> </w:t>
        </w:r>
        <w:r w:rsidRPr="00EB7D00">
          <w:rPr>
            <w:rFonts w:ascii="Arial" w:eastAsia="Times New Roman" w:hAnsi="Arial" w:cs="Arial"/>
            <w:b/>
            <w:bCs/>
            <w:color w:val="555555"/>
            <w:sz w:val="21"/>
            <w:szCs w:val="21"/>
          </w:rPr>
          <w:fldChar w:fldCharType="end"/>
        </w:r>
      </w:ins>
    </w:p>
    <w:p w:rsidR="00EB7D00" w:rsidRPr="00EB7D00" w:rsidRDefault="00EB7D00" w:rsidP="00EB7D00">
      <w:pPr>
        <w:shd w:val="clear" w:color="auto" w:fill="FFFFFF"/>
        <w:spacing w:after="150" w:line="270" w:lineRule="atLeast"/>
        <w:jc w:val="center"/>
        <w:rPr>
          <w:ins w:id="273" w:author="Unknown"/>
          <w:rFonts w:ascii="Helvetica" w:eastAsia="Times New Roman" w:hAnsi="Helvetica" w:cs="Helvetica"/>
          <w:color w:val="333333"/>
          <w:sz w:val="20"/>
          <w:szCs w:val="20"/>
        </w:rPr>
      </w:pPr>
      <w:ins w:id="274" w:author="Unknown">
        <w:r w:rsidRPr="00EB7D00">
          <w:rPr>
            <w:rFonts w:ascii="Arial" w:eastAsia="Times New Roman" w:hAnsi="Arial" w:cs="Arial"/>
            <w:b/>
            <w:bCs/>
            <w:color w:val="333333"/>
            <w:sz w:val="15"/>
          </w:rPr>
          <w:t>1</w:t>
        </w:r>
        <w:r w:rsidRPr="00EB7D00">
          <w:rPr>
            <w:rFonts w:ascii="Arial" w:eastAsia="Times New Roman" w:hAnsi="Arial" w:cs="Arial"/>
            <w:color w:val="777777"/>
            <w:sz w:val="15"/>
          </w:rPr>
          <w:t>2345</w:t>
        </w:r>
      </w:ins>
    </w:p>
    <w:p w:rsidR="00EB7D00" w:rsidRPr="00EB7D00" w:rsidRDefault="00EB7D00" w:rsidP="00EB7D00">
      <w:pPr>
        <w:shd w:val="clear" w:color="auto" w:fill="FFFFFF"/>
        <w:spacing w:after="0" w:line="257" w:lineRule="atLeast"/>
        <w:rPr>
          <w:ins w:id="275" w:author="Unknown"/>
          <w:rFonts w:ascii="Helvetica" w:eastAsia="Times New Roman" w:hAnsi="Helvetica" w:cs="Helvetica"/>
          <w:color w:val="999999"/>
          <w:sz w:val="20"/>
          <w:szCs w:val="20"/>
        </w:rPr>
      </w:pPr>
      <w:ins w:id="276" w:author="Unknown">
        <w:r w:rsidRPr="00EB7D00">
          <w:rPr>
            <w:rFonts w:ascii="Verdana" w:eastAsia="Times New Roman" w:hAnsi="Verdana" w:cs="Helvetica"/>
            <w:b/>
            <w:bCs/>
            <w:color w:val="A9A9A9"/>
            <w:sz w:val="20"/>
          </w:rPr>
          <w:t>0</w:t>
        </w:r>
        <w:r w:rsidRPr="00EB7D00">
          <w:rPr>
            <w:rFonts w:ascii="Helvetica" w:eastAsia="Times New Roman" w:hAnsi="Helvetica" w:cs="Helvetica"/>
            <w:color w:val="999999"/>
            <w:sz w:val="20"/>
            <w:szCs w:val="20"/>
          </w:rPr>
          <w:fldChar w:fldCharType="begin"/>
        </w:r>
        <w:r w:rsidRPr="00EB7D00">
          <w:rPr>
            <w:rFonts w:ascii="Helvetica" w:eastAsia="Times New Roman" w:hAnsi="Helvetica" w:cs="Helvetica"/>
            <w:color w:val="999999"/>
            <w:sz w:val="20"/>
            <w:szCs w:val="20"/>
          </w:rPr>
          <w:instrText xml:space="preserve"> HYPERLINK "http://www.codejava.net/frameworks/spring/sending-e-mail-with-spring-mvc" \l "comment-3687" </w:instrText>
        </w:r>
        <w:r w:rsidRPr="00EB7D00">
          <w:rPr>
            <w:rFonts w:ascii="Helvetica" w:eastAsia="Times New Roman" w:hAnsi="Helvetica" w:cs="Helvetica"/>
            <w:color w:val="999999"/>
            <w:sz w:val="20"/>
            <w:szCs w:val="20"/>
          </w:rPr>
          <w:fldChar w:fldCharType="separate"/>
        </w:r>
        <w:r w:rsidRPr="00EB7D00">
          <w:rPr>
            <w:rFonts w:ascii="Helvetica" w:eastAsia="Times New Roman" w:hAnsi="Helvetica" w:cs="Helvetica"/>
            <w:color w:val="777777"/>
            <w:sz w:val="20"/>
            <w:u w:val="single"/>
          </w:rPr>
          <w:t>#48</w:t>
        </w:r>
        <w:r w:rsidRPr="00EB7D00">
          <w:rPr>
            <w:rFonts w:ascii="Helvetica" w:eastAsia="Times New Roman" w:hAnsi="Helvetica" w:cs="Helvetica"/>
            <w:color w:val="999999"/>
            <w:sz w:val="20"/>
            <w:szCs w:val="20"/>
          </w:rPr>
          <w:fldChar w:fldCharType="end"/>
        </w:r>
        <w:r w:rsidRPr="00EB7D00">
          <w:rPr>
            <w:rFonts w:ascii="Helvetica" w:eastAsia="Times New Roman" w:hAnsi="Helvetica" w:cs="Helvetica"/>
            <w:color w:val="999999"/>
            <w:sz w:val="20"/>
          </w:rPr>
          <w:t> </w:t>
        </w:r>
        <w:proofErr w:type="spellStart"/>
        <w:r w:rsidRPr="00EB7D00">
          <w:rPr>
            <w:rFonts w:ascii="Verdana" w:eastAsia="Times New Roman" w:hAnsi="Verdana" w:cs="Helvetica"/>
            <w:b/>
            <w:bCs/>
            <w:color w:val="3C452D"/>
            <w:sz w:val="20"/>
          </w:rPr>
          <w:t>pradeep</w:t>
        </w:r>
        <w:proofErr w:type="spellEnd"/>
        <w:r w:rsidRPr="00EB7D00">
          <w:rPr>
            <w:rFonts w:ascii="Helvetica" w:eastAsia="Times New Roman" w:hAnsi="Helvetica" w:cs="Helvetica"/>
            <w:color w:val="999999"/>
            <w:sz w:val="20"/>
          </w:rPr>
          <w:t> </w:t>
        </w:r>
        <w:r w:rsidRPr="00EB7D00">
          <w:rPr>
            <w:rFonts w:ascii="Helvetica" w:eastAsia="Times New Roman" w:hAnsi="Helvetica" w:cs="Helvetica"/>
            <w:color w:val="999999"/>
            <w:sz w:val="15"/>
          </w:rPr>
          <w:t>2016-04-14 06:45</w:t>
        </w:r>
      </w:ins>
    </w:p>
    <w:p w:rsidR="00EB7D00" w:rsidRPr="00EB7D00" w:rsidRDefault="00EB7D00" w:rsidP="00EB7D00">
      <w:pPr>
        <w:shd w:val="clear" w:color="auto" w:fill="FFFFFF"/>
        <w:spacing w:after="0" w:line="257" w:lineRule="atLeast"/>
        <w:rPr>
          <w:ins w:id="277" w:author="Unknown"/>
          <w:rFonts w:ascii="Helvetica" w:eastAsia="Times New Roman" w:hAnsi="Helvetica" w:cs="Helvetica"/>
          <w:color w:val="777777"/>
          <w:sz w:val="20"/>
          <w:szCs w:val="20"/>
        </w:rPr>
      </w:pPr>
      <w:proofErr w:type="gramStart"/>
      <w:ins w:id="278" w:author="Unknown">
        <w:r w:rsidRPr="00EB7D00">
          <w:rPr>
            <w:rFonts w:ascii="Helvetica" w:eastAsia="Times New Roman" w:hAnsi="Helvetica" w:cs="Helvetica"/>
            <w:color w:val="777777"/>
            <w:sz w:val="20"/>
            <w:szCs w:val="20"/>
          </w:rPr>
          <w:t>hi</w:t>
        </w:r>
        <w:proofErr w:type="gramEnd"/>
        <w:r w:rsidRPr="00EB7D00">
          <w:rPr>
            <w:rFonts w:ascii="Helvetica" w:eastAsia="Times New Roman" w:hAnsi="Helvetica" w:cs="Helvetica"/>
            <w:color w:val="777777"/>
            <w:sz w:val="20"/>
            <w:szCs w:val="20"/>
          </w:rPr>
          <w:t>,</w:t>
        </w:r>
        <w:r w:rsidRPr="00EB7D00">
          <w:rPr>
            <w:rFonts w:ascii="Helvetica" w:eastAsia="Times New Roman" w:hAnsi="Helvetica" w:cs="Helvetica"/>
            <w:color w:val="777777"/>
            <w:sz w:val="20"/>
            <w:szCs w:val="20"/>
          </w:rPr>
          <w:br/>
          <w:t>your code works fine.....</w:t>
        </w:r>
      </w:ins>
    </w:p>
    <w:p w:rsidR="00EB7D00" w:rsidRPr="00EB7D00" w:rsidRDefault="00EB7D00" w:rsidP="00EB7D00">
      <w:pPr>
        <w:shd w:val="clear" w:color="auto" w:fill="FFFFFF"/>
        <w:spacing w:after="150" w:line="257" w:lineRule="atLeast"/>
        <w:rPr>
          <w:ins w:id="279" w:author="Unknown"/>
          <w:rFonts w:ascii="Helvetica" w:eastAsia="Times New Roman" w:hAnsi="Helvetica" w:cs="Helvetica"/>
          <w:color w:val="999999"/>
          <w:sz w:val="20"/>
          <w:szCs w:val="20"/>
        </w:rPr>
      </w:pPr>
      <w:ins w:id="280" w:author="Unknown">
        <w:r w:rsidRPr="00EB7D00">
          <w:rPr>
            <w:rFonts w:ascii="Helvetica" w:eastAsia="Times New Roman" w:hAnsi="Helvetica" w:cs="Helvetica"/>
            <w:color w:val="999999"/>
            <w:sz w:val="20"/>
          </w:rPr>
          <w:fldChar w:fldCharType="begin"/>
        </w:r>
        <w:r w:rsidRPr="00EB7D00">
          <w:rPr>
            <w:rFonts w:ascii="Helvetica" w:eastAsia="Times New Roman" w:hAnsi="Helvetica" w:cs="Helvetica"/>
            <w:color w:val="999999"/>
            <w:sz w:val="20"/>
          </w:rPr>
          <w:instrText xml:space="preserve"> HYPERLINK "http://www.codejava.net/frameworks/spring/sending-e-mail-with-spring-mvc" </w:instrText>
        </w:r>
        <w:r w:rsidRPr="00EB7D00">
          <w:rPr>
            <w:rFonts w:ascii="Helvetica" w:eastAsia="Times New Roman" w:hAnsi="Helvetica" w:cs="Helvetica"/>
            <w:color w:val="999999"/>
            <w:sz w:val="20"/>
          </w:rPr>
          <w:fldChar w:fldCharType="separate"/>
        </w:r>
        <w:r w:rsidRPr="00EB7D00">
          <w:rPr>
            <w:rFonts w:ascii="Helvetica" w:eastAsia="Times New Roman" w:hAnsi="Helvetica" w:cs="Helvetica"/>
            <w:color w:val="095197"/>
            <w:sz w:val="20"/>
            <w:u w:val="single"/>
          </w:rPr>
          <w:t>Quote</w:t>
        </w:r>
        <w:r w:rsidRPr="00EB7D00">
          <w:rPr>
            <w:rFonts w:ascii="Helvetica" w:eastAsia="Times New Roman" w:hAnsi="Helvetica" w:cs="Helvetica"/>
            <w:color w:val="999999"/>
            <w:sz w:val="20"/>
          </w:rPr>
          <w:fldChar w:fldCharType="end"/>
        </w:r>
      </w:ins>
    </w:p>
    <w:p w:rsidR="00EB7D00" w:rsidRPr="00EB7D00" w:rsidRDefault="00EB7D00" w:rsidP="00EB7D00">
      <w:pPr>
        <w:shd w:val="clear" w:color="auto" w:fill="FFFFFF"/>
        <w:spacing w:after="0" w:line="257" w:lineRule="atLeast"/>
        <w:rPr>
          <w:ins w:id="281" w:author="Unknown"/>
          <w:rFonts w:ascii="Helvetica" w:eastAsia="Times New Roman" w:hAnsi="Helvetica" w:cs="Helvetica"/>
          <w:color w:val="999999"/>
          <w:sz w:val="20"/>
          <w:szCs w:val="20"/>
        </w:rPr>
      </w:pPr>
      <w:ins w:id="282" w:author="Unknown">
        <w:r w:rsidRPr="00EB7D00">
          <w:rPr>
            <w:rFonts w:ascii="Verdana" w:eastAsia="Times New Roman" w:hAnsi="Verdana" w:cs="Helvetica"/>
            <w:b/>
            <w:bCs/>
            <w:color w:val="339900"/>
            <w:sz w:val="20"/>
          </w:rPr>
          <w:t>+1</w:t>
        </w:r>
        <w:r w:rsidRPr="00EB7D00">
          <w:rPr>
            <w:rFonts w:ascii="Helvetica" w:eastAsia="Times New Roman" w:hAnsi="Helvetica" w:cs="Helvetica"/>
            <w:color w:val="999999"/>
            <w:sz w:val="20"/>
            <w:szCs w:val="20"/>
          </w:rPr>
          <w:fldChar w:fldCharType="begin"/>
        </w:r>
        <w:r w:rsidRPr="00EB7D00">
          <w:rPr>
            <w:rFonts w:ascii="Helvetica" w:eastAsia="Times New Roman" w:hAnsi="Helvetica" w:cs="Helvetica"/>
            <w:color w:val="999999"/>
            <w:sz w:val="20"/>
            <w:szCs w:val="20"/>
          </w:rPr>
          <w:instrText xml:space="preserve"> HYPERLINK "http://www.codejava.net/frameworks/spring/sending-e-mail-with-spring-mvc" \l "comment-3578" </w:instrText>
        </w:r>
        <w:r w:rsidRPr="00EB7D00">
          <w:rPr>
            <w:rFonts w:ascii="Helvetica" w:eastAsia="Times New Roman" w:hAnsi="Helvetica" w:cs="Helvetica"/>
            <w:color w:val="999999"/>
            <w:sz w:val="20"/>
            <w:szCs w:val="20"/>
          </w:rPr>
          <w:fldChar w:fldCharType="separate"/>
        </w:r>
        <w:r w:rsidRPr="00EB7D00">
          <w:rPr>
            <w:rFonts w:ascii="Helvetica" w:eastAsia="Times New Roman" w:hAnsi="Helvetica" w:cs="Helvetica"/>
            <w:color w:val="777777"/>
            <w:sz w:val="20"/>
            <w:u w:val="single"/>
          </w:rPr>
          <w:t>#47</w:t>
        </w:r>
        <w:r w:rsidRPr="00EB7D00">
          <w:rPr>
            <w:rFonts w:ascii="Helvetica" w:eastAsia="Times New Roman" w:hAnsi="Helvetica" w:cs="Helvetica"/>
            <w:color w:val="999999"/>
            <w:sz w:val="20"/>
            <w:szCs w:val="20"/>
          </w:rPr>
          <w:fldChar w:fldCharType="end"/>
        </w:r>
        <w:r w:rsidRPr="00EB7D00">
          <w:rPr>
            <w:rFonts w:ascii="Helvetica" w:eastAsia="Times New Roman" w:hAnsi="Helvetica" w:cs="Helvetica"/>
            <w:color w:val="999999"/>
            <w:sz w:val="20"/>
          </w:rPr>
          <w:t> </w:t>
        </w:r>
        <w:proofErr w:type="spellStart"/>
        <w:r w:rsidRPr="00EB7D00">
          <w:rPr>
            <w:rFonts w:ascii="Verdana" w:eastAsia="Times New Roman" w:hAnsi="Verdana" w:cs="Helvetica"/>
            <w:b/>
            <w:bCs/>
            <w:color w:val="3C452D"/>
            <w:sz w:val="20"/>
          </w:rPr>
          <w:t>avadhoot</w:t>
        </w:r>
        <w:proofErr w:type="spellEnd"/>
        <w:r w:rsidRPr="00EB7D00">
          <w:rPr>
            <w:rFonts w:ascii="Helvetica" w:eastAsia="Times New Roman" w:hAnsi="Helvetica" w:cs="Helvetica"/>
            <w:color w:val="999999"/>
            <w:sz w:val="20"/>
          </w:rPr>
          <w:t> </w:t>
        </w:r>
        <w:r w:rsidRPr="00EB7D00">
          <w:rPr>
            <w:rFonts w:ascii="Helvetica" w:eastAsia="Times New Roman" w:hAnsi="Helvetica" w:cs="Helvetica"/>
            <w:color w:val="999999"/>
            <w:sz w:val="15"/>
          </w:rPr>
          <w:t>2016-03-16 00:33</w:t>
        </w:r>
      </w:ins>
    </w:p>
    <w:p w:rsidR="00EB7D00" w:rsidRPr="00EB7D00" w:rsidRDefault="00EB7D00" w:rsidP="00EB7D00">
      <w:pPr>
        <w:shd w:val="clear" w:color="auto" w:fill="FFFFFF"/>
        <w:spacing w:after="0" w:line="257" w:lineRule="atLeast"/>
        <w:rPr>
          <w:ins w:id="283" w:author="Unknown"/>
          <w:rFonts w:ascii="Helvetica" w:eastAsia="Times New Roman" w:hAnsi="Helvetica" w:cs="Helvetica"/>
          <w:color w:val="777777"/>
          <w:sz w:val="20"/>
          <w:szCs w:val="20"/>
        </w:rPr>
      </w:pPr>
      <w:ins w:id="284" w:author="Unknown">
        <w:r w:rsidRPr="00EB7D00">
          <w:rPr>
            <w:rFonts w:ascii="Helvetica" w:eastAsia="Times New Roman" w:hAnsi="Helvetica" w:cs="Helvetica"/>
            <w:color w:val="777777"/>
            <w:sz w:val="20"/>
            <w:szCs w:val="20"/>
          </w:rPr>
          <w:t>No mapping found for HTTP request with URI [/</w:t>
        </w:r>
        <w:proofErr w:type="spellStart"/>
        <w:r w:rsidRPr="00EB7D00">
          <w:rPr>
            <w:rFonts w:ascii="Helvetica" w:eastAsia="Times New Roman" w:hAnsi="Helvetica" w:cs="Helvetica"/>
            <w:color w:val="777777"/>
            <w:sz w:val="20"/>
            <w:szCs w:val="20"/>
          </w:rPr>
          <w:t>EmailSpringMVC</w:t>
        </w:r>
        <w:proofErr w:type="spellEnd"/>
        <w:r w:rsidRPr="00EB7D00">
          <w:rPr>
            <w:rFonts w:ascii="Helvetica" w:eastAsia="Times New Roman" w:hAnsi="Helvetica" w:cs="Helvetica"/>
            <w:color w:val="777777"/>
            <w:sz w:val="20"/>
            <w:szCs w:val="20"/>
          </w:rPr>
          <w:t>/</w:t>
        </w:r>
        <w:proofErr w:type="spellStart"/>
        <w:r w:rsidRPr="00EB7D00">
          <w:rPr>
            <w:rFonts w:ascii="Helvetica" w:eastAsia="Times New Roman" w:hAnsi="Helvetica" w:cs="Helvetica"/>
            <w:color w:val="777777"/>
            <w:sz w:val="20"/>
            <w:szCs w:val="20"/>
          </w:rPr>
          <w:t>sendEmail.do</w:t>
        </w:r>
        <w:proofErr w:type="spellEnd"/>
        <w:r w:rsidRPr="00EB7D00">
          <w:rPr>
            <w:rFonts w:ascii="Helvetica" w:eastAsia="Times New Roman" w:hAnsi="Helvetica" w:cs="Helvetica"/>
            <w:color w:val="777777"/>
            <w:sz w:val="20"/>
            <w:szCs w:val="20"/>
          </w:rPr>
          <w:t xml:space="preserve">] in </w:t>
        </w:r>
        <w:proofErr w:type="spellStart"/>
        <w:r w:rsidRPr="00EB7D00">
          <w:rPr>
            <w:rFonts w:ascii="Helvetica" w:eastAsia="Times New Roman" w:hAnsi="Helvetica" w:cs="Helvetica"/>
            <w:color w:val="777777"/>
            <w:sz w:val="20"/>
            <w:szCs w:val="20"/>
          </w:rPr>
          <w:t>DispatcherServlet</w:t>
        </w:r>
        <w:proofErr w:type="spellEnd"/>
        <w:r w:rsidRPr="00EB7D00">
          <w:rPr>
            <w:rFonts w:ascii="Helvetica" w:eastAsia="Times New Roman" w:hAnsi="Helvetica" w:cs="Helvetica"/>
            <w:color w:val="777777"/>
            <w:sz w:val="20"/>
            <w:szCs w:val="20"/>
          </w:rPr>
          <w:t xml:space="preserve"> with name '</w:t>
        </w:r>
        <w:proofErr w:type="spellStart"/>
        <w:r w:rsidRPr="00EB7D00">
          <w:rPr>
            <w:rFonts w:ascii="Helvetica" w:eastAsia="Times New Roman" w:hAnsi="Helvetica" w:cs="Helvetica"/>
            <w:color w:val="777777"/>
            <w:sz w:val="20"/>
            <w:szCs w:val="20"/>
          </w:rPr>
          <w:t>SpringController</w:t>
        </w:r>
        <w:proofErr w:type="spellEnd"/>
        <w:r w:rsidRPr="00EB7D00">
          <w:rPr>
            <w:rFonts w:ascii="Helvetica" w:eastAsia="Times New Roman" w:hAnsi="Helvetica" w:cs="Helvetica"/>
            <w:color w:val="777777"/>
            <w:sz w:val="20"/>
            <w:szCs w:val="20"/>
          </w:rPr>
          <w:t>'</w:t>
        </w:r>
      </w:ins>
    </w:p>
    <w:p w:rsidR="00EB7D00" w:rsidRPr="00EB7D00" w:rsidRDefault="00EB7D00" w:rsidP="00EB7D00">
      <w:pPr>
        <w:shd w:val="clear" w:color="auto" w:fill="FFFFFF"/>
        <w:spacing w:after="150" w:line="257" w:lineRule="atLeast"/>
        <w:rPr>
          <w:ins w:id="285" w:author="Unknown"/>
          <w:rFonts w:ascii="Helvetica" w:eastAsia="Times New Roman" w:hAnsi="Helvetica" w:cs="Helvetica"/>
          <w:color w:val="999999"/>
          <w:sz w:val="20"/>
          <w:szCs w:val="20"/>
        </w:rPr>
      </w:pPr>
      <w:ins w:id="286" w:author="Unknown">
        <w:r w:rsidRPr="00EB7D00">
          <w:rPr>
            <w:rFonts w:ascii="Helvetica" w:eastAsia="Times New Roman" w:hAnsi="Helvetica" w:cs="Helvetica"/>
            <w:color w:val="999999"/>
            <w:sz w:val="20"/>
          </w:rPr>
          <w:fldChar w:fldCharType="begin"/>
        </w:r>
        <w:r w:rsidRPr="00EB7D00">
          <w:rPr>
            <w:rFonts w:ascii="Helvetica" w:eastAsia="Times New Roman" w:hAnsi="Helvetica" w:cs="Helvetica"/>
            <w:color w:val="999999"/>
            <w:sz w:val="20"/>
          </w:rPr>
          <w:instrText xml:space="preserve"> HYPERLINK "http://www.codejava.net/frameworks/spring/sending-e-mail-with-spring-mvc" </w:instrText>
        </w:r>
        <w:r w:rsidRPr="00EB7D00">
          <w:rPr>
            <w:rFonts w:ascii="Helvetica" w:eastAsia="Times New Roman" w:hAnsi="Helvetica" w:cs="Helvetica"/>
            <w:color w:val="999999"/>
            <w:sz w:val="20"/>
          </w:rPr>
          <w:fldChar w:fldCharType="separate"/>
        </w:r>
        <w:r w:rsidRPr="00EB7D00">
          <w:rPr>
            <w:rFonts w:ascii="Helvetica" w:eastAsia="Times New Roman" w:hAnsi="Helvetica" w:cs="Helvetica"/>
            <w:color w:val="095197"/>
            <w:sz w:val="20"/>
            <w:u w:val="single"/>
          </w:rPr>
          <w:t>Quote</w:t>
        </w:r>
        <w:r w:rsidRPr="00EB7D00">
          <w:rPr>
            <w:rFonts w:ascii="Helvetica" w:eastAsia="Times New Roman" w:hAnsi="Helvetica" w:cs="Helvetica"/>
            <w:color w:val="999999"/>
            <w:sz w:val="20"/>
          </w:rPr>
          <w:fldChar w:fldCharType="end"/>
        </w:r>
      </w:ins>
    </w:p>
    <w:p w:rsidR="00EB7D00" w:rsidRPr="00EB7D00" w:rsidRDefault="00EB7D00" w:rsidP="00EB7D00">
      <w:pPr>
        <w:shd w:val="clear" w:color="auto" w:fill="FFFFFF"/>
        <w:spacing w:after="0" w:line="257" w:lineRule="atLeast"/>
        <w:rPr>
          <w:ins w:id="287" w:author="Unknown"/>
          <w:rFonts w:ascii="Helvetica" w:eastAsia="Times New Roman" w:hAnsi="Helvetica" w:cs="Helvetica"/>
          <w:color w:val="999999"/>
          <w:sz w:val="20"/>
          <w:szCs w:val="20"/>
        </w:rPr>
      </w:pPr>
      <w:ins w:id="288" w:author="Unknown">
        <w:r w:rsidRPr="00EB7D00">
          <w:rPr>
            <w:rFonts w:ascii="Verdana" w:eastAsia="Times New Roman" w:hAnsi="Verdana" w:cs="Helvetica"/>
            <w:b/>
            <w:bCs/>
            <w:color w:val="A9A9A9"/>
            <w:sz w:val="20"/>
          </w:rPr>
          <w:t>0</w:t>
        </w:r>
        <w:r w:rsidRPr="00EB7D00">
          <w:rPr>
            <w:rFonts w:ascii="Helvetica" w:eastAsia="Times New Roman" w:hAnsi="Helvetica" w:cs="Helvetica"/>
            <w:color w:val="999999"/>
            <w:sz w:val="20"/>
            <w:szCs w:val="20"/>
          </w:rPr>
          <w:fldChar w:fldCharType="begin"/>
        </w:r>
        <w:r w:rsidRPr="00EB7D00">
          <w:rPr>
            <w:rFonts w:ascii="Helvetica" w:eastAsia="Times New Roman" w:hAnsi="Helvetica" w:cs="Helvetica"/>
            <w:color w:val="999999"/>
            <w:sz w:val="20"/>
            <w:szCs w:val="20"/>
          </w:rPr>
          <w:instrText xml:space="preserve"> HYPERLINK "http://www.codejava.net/frameworks/spring/sending-e-mail-with-spring-mvc" \l "comment-3558" </w:instrText>
        </w:r>
        <w:r w:rsidRPr="00EB7D00">
          <w:rPr>
            <w:rFonts w:ascii="Helvetica" w:eastAsia="Times New Roman" w:hAnsi="Helvetica" w:cs="Helvetica"/>
            <w:color w:val="999999"/>
            <w:sz w:val="20"/>
            <w:szCs w:val="20"/>
          </w:rPr>
          <w:fldChar w:fldCharType="separate"/>
        </w:r>
        <w:r w:rsidRPr="00EB7D00">
          <w:rPr>
            <w:rFonts w:ascii="Helvetica" w:eastAsia="Times New Roman" w:hAnsi="Helvetica" w:cs="Helvetica"/>
            <w:color w:val="777777"/>
            <w:sz w:val="20"/>
            <w:u w:val="single"/>
          </w:rPr>
          <w:t>#46</w:t>
        </w:r>
        <w:r w:rsidRPr="00EB7D00">
          <w:rPr>
            <w:rFonts w:ascii="Helvetica" w:eastAsia="Times New Roman" w:hAnsi="Helvetica" w:cs="Helvetica"/>
            <w:color w:val="999999"/>
            <w:sz w:val="20"/>
            <w:szCs w:val="20"/>
          </w:rPr>
          <w:fldChar w:fldCharType="end"/>
        </w:r>
        <w:r w:rsidRPr="00EB7D00">
          <w:rPr>
            <w:rFonts w:ascii="Helvetica" w:eastAsia="Times New Roman" w:hAnsi="Helvetica" w:cs="Helvetica"/>
            <w:color w:val="999999"/>
            <w:sz w:val="20"/>
          </w:rPr>
          <w:t> </w:t>
        </w:r>
        <w:proofErr w:type="spellStart"/>
        <w:r w:rsidRPr="00EB7D00">
          <w:rPr>
            <w:rFonts w:ascii="Verdana" w:eastAsia="Times New Roman" w:hAnsi="Verdana" w:cs="Helvetica"/>
            <w:b/>
            <w:bCs/>
            <w:color w:val="3C452D"/>
            <w:sz w:val="20"/>
          </w:rPr>
          <w:t>saidaReddy</w:t>
        </w:r>
        <w:proofErr w:type="spellEnd"/>
        <w:r w:rsidRPr="00EB7D00">
          <w:rPr>
            <w:rFonts w:ascii="Helvetica" w:eastAsia="Times New Roman" w:hAnsi="Helvetica" w:cs="Helvetica"/>
            <w:color w:val="999999"/>
            <w:sz w:val="20"/>
          </w:rPr>
          <w:t> </w:t>
        </w:r>
        <w:r w:rsidRPr="00EB7D00">
          <w:rPr>
            <w:rFonts w:ascii="Helvetica" w:eastAsia="Times New Roman" w:hAnsi="Helvetica" w:cs="Helvetica"/>
            <w:color w:val="999999"/>
            <w:sz w:val="15"/>
          </w:rPr>
          <w:t>2016-03-08 23:25</w:t>
        </w:r>
      </w:ins>
    </w:p>
    <w:p w:rsidR="00EB7D00" w:rsidRPr="00EB7D00" w:rsidRDefault="00EB7D00" w:rsidP="00EB7D00">
      <w:pPr>
        <w:shd w:val="clear" w:color="auto" w:fill="FFFFFF"/>
        <w:spacing w:after="0" w:line="257" w:lineRule="atLeast"/>
        <w:rPr>
          <w:ins w:id="289" w:author="Unknown"/>
          <w:rFonts w:ascii="Helvetica" w:eastAsia="Times New Roman" w:hAnsi="Helvetica" w:cs="Helvetica"/>
          <w:color w:val="777777"/>
          <w:sz w:val="20"/>
          <w:szCs w:val="20"/>
        </w:rPr>
      </w:pPr>
      <w:proofErr w:type="gramStart"/>
      <w:ins w:id="290" w:author="Unknown">
        <w:r w:rsidRPr="00EB7D00">
          <w:rPr>
            <w:rFonts w:ascii="Helvetica" w:eastAsia="Times New Roman" w:hAnsi="Helvetica" w:cs="Helvetica"/>
            <w:color w:val="777777"/>
            <w:sz w:val="20"/>
            <w:szCs w:val="20"/>
          </w:rPr>
          <w:t>this</w:t>
        </w:r>
        <w:proofErr w:type="gramEnd"/>
        <w:r w:rsidRPr="00EB7D00">
          <w:rPr>
            <w:rFonts w:ascii="Helvetica" w:eastAsia="Times New Roman" w:hAnsi="Helvetica" w:cs="Helvetica"/>
            <w:color w:val="777777"/>
            <w:sz w:val="20"/>
            <w:szCs w:val="20"/>
          </w:rPr>
          <w:t xml:space="preserve"> code is not working</w:t>
        </w:r>
      </w:ins>
    </w:p>
    <w:p w:rsidR="00EB7D00" w:rsidRPr="00EB7D00" w:rsidRDefault="00EB7D00" w:rsidP="00EB7D00">
      <w:pPr>
        <w:shd w:val="clear" w:color="auto" w:fill="FFFFFF"/>
        <w:spacing w:after="150" w:line="257" w:lineRule="atLeast"/>
        <w:rPr>
          <w:ins w:id="291" w:author="Unknown"/>
          <w:rFonts w:ascii="Helvetica" w:eastAsia="Times New Roman" w:hAnsi="Helvetica" w:cs="Helvetica"/>
          <w:color w:val="999999"/>
          <w:sz w:val="20"/>
          <w:szCs w:val="20"/>
        </w:rPr>
      </w:pPr>
      <w:ins w:id="292" w:author="Unknown">
        <w:r w:rsidRPr="00EB7D00">
          <w:rPr>
            <w:rFonts w:ascii="Helvetica" w:eastAsia="Times New Roman" w:hAnsi="Helvetica" w:cs="Helvetica"/>
            <w:color w:val="999999"/>
            <w:sz w:val="20"/>
          </w:rPr>
          <w:fldChar w:fldCharType="begin"/>
        </w:r>
        <w:r w:rsidRPr="00EB7D00">
          <w:rPr>
            <w:rFonts w:ascii="Helvetica" w:eastAsia="Times New Roman" w:hAnsi="Helvetica" w:cs="Helvetica"/>
            <w:color w:val="999999"/>
            <w:sz w:val="20"/>
          </w:rPr>
          <w:instrText xml:space="preserve"> HYPERLINK "http://www.codejava.net/frameworks/spring/sending-e-mail-with-spring-mvc" </w:instrText>
        </w:r>
        <w:r w:rsidRPr="00EB7D00">
          <w:rPr>
            <w:rFonts w:ascii="Helvetica" w:eastAsia="Times New Roman" w:hAnsi="Helvetica" w:cs="Helvetica"/>
            <w:color w:val="999999"/>
            <w:sz w:val="20"/>
          </w:rPr>
          <w:fldChar w:fldCharType="separate"/>
        </w:r>
        <w:r w:rsidRPr="00EB7D00">
          <w:rPr>
            <w:rFonts w:ascii="Helvetica" w:eastAsia="Times New Roman" w:hAnsi="Helvetica" w:cs="Helvetica"/>
            <w:color w:val="095197"/>
            <w:sz w:val="20"/>
            <w:u w:val="single"/>
          </w:rPr>
          <w:t>Quote</w:t>
        </w:r>
        <w:r w:rsidRPr="00EB7D00">
          <w:rPr>
            <w:rFonts w:ascii="Helvetica" w:eastAsia="Times New Roman" w:hAnsi="Helvetica" w:cs="Helvetica"/>
            <w:color w:val="999999"/>
            <w:sz w:val="20"/>
          </w:rPr>
          <w:fldChar w:fldCharType="end"/>
        </w:r>
      </w:ins>
    </w:p>
    <w:p w:rsidR="00EB7D00" w:rsidRPr="00EB7D00" w:rsidRDefault="00EB7D00" w:rsidP="00EB7D00">
      <w:pPr>
        <w:shd w:val="clear" w:color="auto" w:fill="FFFFFF"/>
        <w:spacing w:after="0" w:line="257" w:lineRule="atLeast"/>
        <w:rPr>
          <w:ins w:id="293" w:author="Unknown"/>
          <w:rFonts w:ascii="Helvetica" w:eastAsia="Times New Roman" w:hAnsi="Helvetica" w:cs="Helvetica"/>
          <w:color w:val="999999"/>
          <w:sz w:val="20"/>
          <w:szCs w:val="20"/>
        </w:rPr>
      </w:pPr>
      <w:ins w:id="294" w:author="Unknown">
        <w:r w:rsidRPr="00EB7D00">
          <w:rPr>
            <w:rFonts w:ascii="Verdana" w:eastAsia="Times New Roman" w:hAnsi="Verdana" w:cs="Helvetica"/>
            <w:b/>
            <w:bCs/>
            <w:color w:val="A9A9A9"/>
            <w:sz w:val="20"/>
          </w:rPr>
          <w:t>0</w:t>
        </w:r>
        <w:r w:rsidRPr="00EB7D00">
          <w:rPr>
            <w:rFonts w:ascii="Helvetica" w:eastAsia="Times New Roman" w:hAnsi="Helvetica" w:cs="Helvetica"/>
            <w:color w:val="999999"/>
            <w:sz w:val="20"/>
            <w:szCs w:val="20"/>
          </w:rPr>
          <w:fldChar w:fldCharType="begin"/>
        </w:r>
        <w:r w:rsidRPr="00EB7D00">
          <w:rPr>
            <w:rFonts w:ascii="Helvetica" w:eastAsia="Times New Roman" w:hAnsi="Helvetica" w:cs="Helvetica"/>
            <w:color w:val="999999"/>
            <w:sz w:val="20"/>
            <w:szCs w:val="20"/>
          </w:rPr>
          <w:instrText xml:space="preserve"> HYPERLINK "http://www.codejava.net/frameworks/spring/sending-e-mail-with-spring-mvc" \l "comment-3557" </w:instrText>
        </w:r>
        <w:r w:rsidRPr="00EB7D00">
          <w:rPr>
            <w:rFonts w:ascii="Helvetica" w:eastAsia="Times New Roman" w:hAnsi="Helvetica" w:cs="Helvetica"/>
            <w:color w:val="999999"/>
            <w:sz w:val="20"/>
            <w:szCs w:val="20"/>
          </w:rPr>
          <w:fldChar w:fldCharType="separate"/>
        </w:r>
        <w:r w:rsidRPr="00EB7D00">
          <w:rPr>
            <w:rFonts w:ascii="Helvetica" w:eastAsia="Times New Roman" w:hAnsi="Helvetica" w:cs="Helvetica"/>
            <w:color w:val="777777"/>
            <w:sz w:val="20"/>
            <w:u w:val="single"/>
          </w:rPr>
          <w:t>#45</w:t>
        </w:r>
        <w:r w:rsidRPr="00EB7D00">
          <w:rPr>
            <w:rFonts w:ascii="Helvetica" w:eastAsia="Times New Roman" w:hAnsi="Helvetica" w:cs="Helvetica"/>
            <w:color w:val="999999"/>
            <w:sz w:val="20"/>
            <w:szCs w:val="20"/>
          </w:rPr>
          <w:fldChar w:fldCharType="end"/>
        </w:r>
        <w:r w:rsidRPr="00EB7D00">
          <w:rPr>
            <w:rFonts w:ascii="Helvetica" w:eastAsia="Times New Roman" w:hAnsi="Helvetica" w:cs="Helvetica"/>
            <w:color w:val="999999"/>
            <w:sz w:val="20"/>
          </w:rPr>
          <w:t> </w:t>
        </w:r>
        <w:proofErr w:type="spellStart"/>
        <w:r w:rsidRPr="00EB7D00">
          <w:rPr>
            <w:rFonts w:ascii="Verdana" w:eastAsia="Times New Roman" w:hAnsi="Verdana" w:cs="Helvetica"/>
            <w:b/>
            <w:bCs/>
            <w:color w:val="3C452D"/>
            <w:sz w:val="20"/>
          </w:rPr>
          <w:t>saidaReddy</w:t>
        </w:r>
        <w:proofErr w:type="spellEnd"/>
        <w:r w:rsidRPr="00EB7D00">
          <w:rPr>
            <w:rFonts w:ascii="Helvetica" w:eastAsia="Times New Roman" w:hAnsi="Helvetica" w:cs="Helvetica"/>
            <w:color w:val="999999"/>
            <w:sz w:val="20"/>
          </w:rPr>
          <w:t> </w:t>
        </w:r>
        <w:r w:rsidRPr="00EB7D00">
          <w:rPr>
            <w:rFonts w:ascii="Helvetica" w:eastAsia="Times New Roman" w:hAnsi="Helvetica" w:cs="Helvetica"/>
            <w:color w:val="999999"/>
            <w:sz w:val="15"/>
          </w:rPr>
          <w:t>2016-03-08 21:24</w:t>
        </w:r>
      </w:ins>
    </w:p>
    <w:p w:rsidR="00EB7D00" w:rsidRPr="00EB7D00" w:rsidRDefault="00EB7D00" w:rsidP="00EB7D00">
      <w:pPr>
        <w:shd w:val="clear" w:color="auto" w:fill="FFFFFF"/>
        <w:spacing w:after="0" w:line="257" w:lineRule="atLeast"/>
        <w:rPr>
          <w:ins w:id="295" w:author="Unknown"/>
          <w:rFonts w:ascii="Helvetica" w:eastAsia="Times New Roman" w:hAnsi="Helvetica" w:cs="Helvetica"/>
          <w:color w:val="777777"/>
          <w:sz w:val="20"/>
          <w:szCs w:val="20"/>
        </w:rPr>
      </w:pPr>
      <w:proofErr w:type="spellStart"/>
      <w:proofErr w:type="gramStart"/>
      <w:ins w:id="296" w:author="Unknown">
        <w:r w:rsidRPr="00EB7D00">
          <w:rPr>
            <w:rFonts w:ascii="Helvetica" w:eastAsia="Times New Roman" w:hAnsi="Helvetica" w:cs="Helvetica"/>
            <w:color w:val="777777"/>
            <w:sz w:val="20"/>
            <w:szCs w:val="20"/>
          </w:rPr>
          <w:t>i</w:t>
        </w:r>
        <w:proofErr w:type="spellEnd"/>
        <w:proofErr w:type="gramEnd"/>
        <w:r w:rsidRPr="00EB7D00">
          <w:rPr>
            <w:rFonts w:ascii="Helvetica" w:eastAsia="Times New Roman" w:hAnsi="Helvetica" w:cs="Helvetica"/>
            <w:color w:val="777777"/>
            <w:sz w:val="20"/>
            <w:szCs w:val="20"/>
          </w:rPr>
          <w:t xml:space="preserve"> am trying to run the same </w:t>
        </w:r>
        <w:proofErr w:type="spellStart"/>
        <w:r w:rsidRPr="00EB7D00">
          <w:rPr>
            <w:rFonts w:ascii="Helvetica" w:eastAsia="Times New Roman" w:hAnsi="Helvetica" w:cs="Helvetica"/>
            <w:color w:val="777777"/>
            <w:sz w:val="20"/>
            <w:szCs w:val="20"/>
          </w:rPr>
          <w:t>code,but</w:t>
        </w:r>
        <w:proofErr w:type="spellEnd"/>
        <w:r w:rsidRPr="00EB7D00">
          <w:rPr>
            <w:rFonts w:ascii="Helvetica" w:eastAsia="Times New Roman" w:hAnsi="Helvetica" w:cs="Helvetica"/>
            <w:color w:val="777777"/>
            <w:sz w:val="20"/>
            <w:szCs w:val="20"/>
          </w:rPr>
          <w:t xml:space="preserve"> it is not run it showing error in </w:t>
        </w:r>
        <w:proofErr w:type="spellStart"/>
        <w:r w:rsidRPr="00EB7D00">
          <w:rPr>
            <w:rFonts w:ascii="Helvetica" w:eastAsia="Times New Roman" w:hAnsi="Helvetica" w:cs="Helvetica"/>
            <w:color w:val="777777"/>
            <w:sz w:val="20"/>
            <w:szCs w:val="20"/>
          </w:rPr>
          <w:t>HttpServletRequest</w:t>
        </w:r>
        <w:proofErr w:type="spellEnd"/>
        <w:r w:rsidRPr="00EB7D00">
          <w:rPr>
            <w:rFonts w:ascii="Helvetica" w:eastAsia="Times New Roman" w:hAnsi="Helvetica" w:cs="Helvetica"/>
            <w:color w:val="777777"/>
            <w:sz w:val="20"/>
            <w:szCs w:val="20"/>
          </w:rPr>
          <w:t>.</w:t>
        </w:r>
      </w:ins>
    </w:p>
    <w:p w:rsidR="00EB7D00" w:rsidRPr="00EB7D00" w:rsidRDefault="00EB7D00" w:rsidP="00EB7D00">
      <w:pPr>
        <w:shd w:val="clear" w:color="auto" w:fill="FFFFFF"/>
        <w:spacing w:after="150" w:line="257" w:lineRule="atLeast"/>
        <w:rPr>
          <w:ins w:id="297" w:author="Unknown"/>
          <w:rFonts w:ascii="Helvetica" w:eastAsia="Times New Roman" w:hAnsi="Helvetica" w:cs="Helvetica"/>
          <w:color w:val="999999"/>
          <w:sz w:val="20"/>
          <w:szCs w:val="20"/>
        </w:rPr>
      </w:pPr>
      <w:ins w:id="298" w:author="Unknown">
        <w:r w:rsidRPr="00EB7D00">
          <w:rPr>
            <w:rFonts w:ascii="Helvetica" w:eastAsia="Times New Roman" w:hAnsi="Helvetica" w:cs="Helvetica"/>
            <w:color w:val="999999"/>
            <w:sz w:val="20"/>
          </w:rPr>
          <w:fldChar w:fldCharType="begin"/>
        </w:r>
        <w:r w:rsidRPr="00EB7D00">
          <w:rPr>
            <w:rFonts w:ascii="Helvetica" w:eastAsia="Times New Roman" w:hAnsi="Helvetica" w:cs="Helvetica"/>
            <w:color w:val="999999"/>
            <w:sz w:val="20"/>
          </w:rPr>
          <w:instrText xml:space="preserve"> HYPERLINK "http://www.codejava.net/frameworks/spring/sending-e-mail-with-spring-mvc" </w:instrText>
        </w:r>
        <w:r w:rsidRPr="00EB7D00">
          <w:rPr>
            <w:rFonts w:ascii="Helvetica" w:eastAsia="Times New Roman" w:hAnsi="Helvetica" w:cs="Helvetica"/>
            <w:color w:val="999999"/>
            <w:sz w:val="20"/>
          </w:rPr>
          <w:fldChar w:fldCharType="separate"/>
        </w:r>
        <w:r w:rsidRPr="00EB7D00">
          <w:rPr>
            <w:rFonts w:ascii="Helvetica" w:eastAsia="Times New Roman" w:hAnsi="Helvetica" w:cs="Helvetica"/>
            <w:color w:val="095197"/>
            <w:sz w:val="20"/>
            <w:u w:val="single"/>
          </w:rPr>
          <w:t>Quote</w:t>
        </w:r>
        <w:r w:rsidRPr="00EB7D00">
          <w:rPr>
            <w:rFonts w:ascii="Helvetica" w:eastAsia="Times New Roman" w:hAnsi="Helvetica" w:cs="Helvetica"/>
            <w:color w:val="999999"/>
            <w:sz w:val="20"/>
          </w:rPr>
          <w:fldChar w:fldCharType="end"/>
        </w:r>
      </w:ins>
    </w:p>
    <w:p w:rsidR="00EB7D00" w:rsidRPr="00EB7D00" w:rsidRDefault="00EB7D00" w:rsidP="00EB7D00">
      <w:pPr>
        <w:shd w:val="clear" w:color="auto" w:fill="FFFFFF"/>
        <w:spacing w:after="0" w:line="257" w:lineRule="atLeast"/>
        <w:rPr>
          <w:ins w:id="299" w:author="Unknown"/>
          <w:rFonts w:ascii="Helvetica" w:eastAsia="Times New Roman" w:hAnsi="Helvetica" w:cs="Helvetica"/>
          <w:color w:val="999999"/>
          <w:sz w:val="20"/>
          <w:szCs w:val="20"/>
        </w:rPr>
      </w:pPr>
      <w:ins w:id="300" w:author="Unknown">
        <w:r w:rsidRPr="00EB7D00">
          <w:rPr>
            <w:rFonts w:ascii="Verdana" w:eastAsia="Times New Roman" w:hAnsi="Verdana" w:cs="Helvetica"/>
            <w:b/>
            <w:bCs/>
            <w:color w:val="A9A9A9"/>
            <w:sz w:val="20"/>
          </w:rPr>
          <w:t>0</w:t>
        </w:r>
        <w:r w:rsidRPr="00EB7D00">
          <w:rPr>
            <w:rFonts w:ascii="Helvetica" w:eastAsia="Times New Roman" w:hAnsi="Helvetica" w:cs="Helvetica"/>
            <w:color w:val="999999"/>
            <w:sz w:val="20"/>
            <w:szCs w:val="20"/>
          </w:rPr>
          <w:fldChar w:fldCharType="begin"/>
        </w:r>
        <w:r w:rsidRPr="00EB7D00">
          <w:rPr>
            <w:rFonts w:ascii="Helvetica" w:eastAsia="Times New Roman" w:hAnsi="Helvetica" w:cs="Helvetica"/>
            <w:color w:val="999999"/>
            <w:sz w:val="20"/>
            <w:szCs w:val="20"/>
          </w:rPr>
          <w:instrText xml:space="preserve"> HYPERLINK "http://www.codejava.net/frameworks/spring/sending-e-mail-with-spring-mvc" \l "comment-2801" </w:instrText>
        </w:r>
        <w:r w:rsidRPr="00EB7D00">
          <w:rPr>
            <w:rFonts w:ascii="Helvetica" w:eastAsia="Times New Roman" w:hAnsi="Helvetica" w:cs="Helvetica"/>
            <w:color w:val="999999"/>
            <w:sz w:val="20"/>
            <w:szCs w:val="20"/>
          </w:rPr>
          <w:fldChar w:fldCharType="separate"/>
        </w:r>
        <w:r w:rsidRPr="00EB7D00">
          <w:rPr>
            <w:rFonts w:ascii="Helvetica" w:eastAsia="Times New Roman" w:hAnsi="Helvetica" w:cs="Helvetica"/>
            <w:color w:val="777777"/>
            <w:sz w:val="20"/>
            <w:u w:val="single"/>
          </w:rPr>
          <w:t>#44</w:t>
        </w:r>
        <w:r w:rsidRPr="00EB7D00">
          <w:rPr>
            <w:rFonts w:ascii="Helvetica" w:eastAsia="Times New Roman" w:hAnsi="Helvetica" w:cs="Helvetica"/>
            <w:color w:val="999999"/>
            <w:sz w:val="20"/>
            <w:szCs w:val="20"/>
          </w:rPr>
          <w:fldChar w:fldCharType="end"/>
        </w:r>
        <w:r w:rsidRPr="00EB7D00">
          <w:rPr>
            <w:rFonts w:ascii="Helvetica" w:eastAsia="Times New Roman" w:hAnsi="Helvetica" w:cs="Helvetica"/>
            <w:color w:val="999999"/>
            <w:sz w:val="20"/>
          </w:rPr>
          <w:t> </w:t>
        </w:r>
        <w:proofErr w:type="spellStart"/>
        <w:r w:rsidRPr="00EB7D00">
          <w:rPr>
            <w:rFonts w:ascii="Verdana" w:eastAsia="Times New Roman" w:hAnsi="Verdana" w:cs="Helvetica"/>
            <w:b/>
            <w:bCs/>
            <w:color w:val="3C452D"/>
            <w:sz w:val="20"/>
          </w:rPr>
          <w:t>bhanupriya</w:t>
        </w:r>
        <w:proofErr w:type="spellEnd"/>
        <w:r w:rsidRPr="00EB7D00">
          <w:rPr>
            <w:rFonts w:ascii="Helvetica" w:eastAsia="Times New Roman" w:hAnsi="Helvetica" w:cs="Helvetica"/>
            <w:color w:val="999999"/>
            <w:sz w:val="20"/>
          </w:rPr>
          <w:t> </w:t>
        </w:r>
        <w:r w:rsidRPr="00EB7D00">
          <w:rPr>
            <w:rFonts w:ascii="Helvetica" w:eastAsia="Times New Roman" w:hAnsi="Helvetica" w:cs="Helvetica"/>
            <w:color w:val="999999"/>
            <w:sz w:val="15"/>
          </w:rPr>
          <w:t>2015-10-20 02:28</w:t>
        </w:r>
      </w:ins>
    </w:p>
    <w:p w:rsidR="00EB7D00" w:rsidRPr="00EB7D00" w:rsidRDefault="00EB7D00" w:rsidP="00EB7D00">
      <w:pPr>
        <w:shd w:val="clear" w:color="auto" w:fill="FFFFFF"/>
        <w:spacing w:after="0" w:line="257" w:lineRule="atLeast"/>
        <w:rPr>
          <w:ins w:id="301" w:author="Unknown"/>
          <w:rFonts w:ascii="Helvetica" w:eastAsia="Times New Roman" w:hAnsi="Helvetica" w:cs="Helvetica"/>
          <w:color w:val="777777"/>
          <w:sz w:val="20"/>
          <w:szCs w:val="20"/>
        </w:rPr>
      </w:pPr>
      <w:proofErr w:type="gramStart"/>
      <w:ins w:id="302" w:author="Unknown">
        <w:r w:rsidRPr="00EB7D00">
          <w:rPr>
            <w:rFonts w:ascii="Helvetica" w:eastAsia="Times New Roman" w:hAnsi="Helvetica" w:cs="Helvetica"/>
            <w:color w:val="777777"/>
            <w:sz w:val="20"/>
            <w:szCs w:val="20"/>
          </w:rPr>
          <w:lastRenderedPageBreak/>
          <w:t>sir</w:t>
        </w:r>
        <w:proofErr w:type="gramEnd"/>
        <w:r w:rsidRPr="00EB7D00">
          <w:rPr>
            <w:rFonts w:ascii="Helvetica" w:eastAsia="Times New Roman" w:hAnsi="Helvetica" w:cs="Helvetica"/>
            <w:color w:val="777777"/>
            <w:sz w:val="20"/>
            <w:szCs w:val="20"/>
          </w:rPr>
          <w:t xml:space="preserve"> </w:t>
        </w:r>
        <w:proofErr w:type="spellStart"/>
        <w:r w:rsidRPr="00EB7D00">
          <w:rPr>
            <w:rFonts w:ascii="Helvetica" w:eastAsia="Times New Roman" w:hAnsi="Helvetica" w:cs="Helvetica"/>
            <w:color w:val="777777"/>
            <w:sz w:val="20"/>
            <w:szCs w:val="20"/>
          </w:rPr>
          <w:t>i</w:t>
        </w:r>
        <w:proofErr w:type="spellEnd"/>
        <w:r w:rsidRPr="00EB7D00">
          <w:rPr>
            <w:rFonts w:ascii="Helvetica" w:eastAsia="Times New Roman" w:hAnsi="Helvetica" w:cs="Helvetica"/>
            <w:color w:val="777777"/>
            <w:sz w:val="20"/>
            <w:szCs w:val="20"/>
          </w:rPr>
          <w:t xml:space="preserve"> am getting this when </w:t>
        </w:r>
        <w:proofErr w:type="spellStart"/>
        <w:r w:rsidRPr="00EB7D00">
          <w:rPr>
            <w:rFonts w:ascii="Helvetica" w:eastAsia="Times New Roman" w:hAnsi="Helvetica" w:cs="Helvetica"/>
            <w:color w:val="777777"/>
            <w:sz w:val="20"/>
            <w:szCs w:val="20"/>
          </w:rPr>
          <w:t>i</w:t>
        </w:r>
        <w:proofErr w:type="spellEnd"/>
        <w:r w:rsidRPr="00EB7D00">
          <w:rPr>
            <w:rFonts w:ascii="Helvetica" w:eastAsia="Times New Roman" w:hAnsi="Helvetica" w:cs="Helvetica"/>
            <w:color w:val="777777"/>
            <w:sz w:val="20"/>
            <w:szCs w:val="20"/>
          </w:rPr>
          <w:t xml:space="preserve"> type my </w:t>
        </w:r>
        <w:proofErr w:type="spellStart"/>
        <w:r w:rsidRPr="00EB7D00">
          <w:rPr>
            <w:rFonts w:ascii="Helvetica" w:eastAsia="Times New Roman" w:hAnsi="Helvetica" w:cs="Helvetica"/>
            <w:color w:val="777777"/>
            <w:sz w:val="20"/>
            <w:szCs w:val="20"/>
          </w:rPr>
          <w:t>emailid</w:t>
        </w:r>
        <w:proofErr w:type="spellEnd"/>
        <w:r w:rsidRPr="00EB7D00">
          <w:rPr>
            <w:rFonts w:ascii="Helvetica" w:eastAsia="Times New Roman" w:hAnsi="Helvetica" w:cs="Helvetica"/>
            <w:color w:val="777777"/>
            <w:sz w:val="20"/>
            <w:szCs w:val="20"/>
          </w:rPr>
          <w:t xml:space="preserve"> in place of to</w:t>
        </w:r>
        <w:r w:rsidRPr="00EB7D00">
          <w:rPr>
            <w:rFonts w:ascii="Helvetica" w:eastAsia="Times New Roman" w:hAnsi="Helvetica" w:cs="Helvetica"/>
            <w:color w:val="777777"/>
            <w:sz w:val="20"/>
          </w:rPr>
          <w:t> </w:t>
        </w:r>
        <w:r w:rsidRPr="00EB7D00">
          <w:rPr>
            <w:rFonts w:ascii="Helvetica" w:eastAsia="Times New Roman" w:hAnsi="Helvetica" w:cs="Helvetica"/>
            <w:color w:val="777777"/>
            <w:sz w:val="20"/>
            <w:szCs w:val="20"/>
          </w:rPr>
          <w:br/>
          <w:t xml:space="preserve">Authentication failed; nested exception is </w:t>
        </w:r>
        <w:proofErr w:type="spellStart"/>
        <w:r w:rsidRPr="00EB7D00">
          <w:rPr>
            <w:rFonts w:ascii="Helvetica" w:eastAsia="Times New Roman" w:hAnsi="Helvetica" w:cs="Helvetica"/>
            <w:color w:val="777777"/>
            <w:sz w:val="20"/>
            <w:szCs w:val="20"/>
          </w:rPr>
          <w:t>javax.mail.AuthenticationFailedException</w:t>
        </w:r>
        <w:proofErr w:type="spellEnd"/>
        <w:r w:rsidRPr="00EB7D00">
          <w:rPr>
            <w:rFonts w:ascii="Helvetica" w:eastAsia="Times New Roman" w:hAnsi="Helvetica" w:cs="Helvetica"/>
            <w:color w:val="777777"/>
            <w:sz w:val="20"/>
            <w:szCs w:val="20"/>
          </w:rPr>
          <w:t>: 535-5.7.8 Username and Password not accepted. Learn more at 535 5.7.8</w:t>
        </w:r>
        <w:r w:rsidRPr="00EB7D00">
          <w:rPr>
            <w:rFonts w:ascii="Helvetica" w:eastAsia="Times New Roman" w:hAnsi="Helvetica" w:cs="Helvetica"/>
            <w:color w:val="777777"/>
            <w:sz w:val="20"/>
          </w:rPr>
          <w:t> </w:t>
        </w:r>
        <w:r w:rsidRPr="00EB7D00">
          <w:rPr>
            <w:rFonts w:ascii="Helvetica" w:eastAsia="Times New Roman" w:hAnsi="Helvetica" w:cs="Helvetica"/>
            <w:color w:val="777777"/>
            <w:sz w:val="20"/>
            <w:szCs w:val="20"/>
          </w:rPr>
          <w:fldChar w:fldCharType="begin"/>
        </w:r>
        <w:r w:rsidRPr="00EB7D00">
          <w:rPr>
            <w:rFonts w:ascii="Helvetica" w:eastAsia="Times New Roman" w:hAnsi="Helvetica" w:cs="Helvetica"/>
            <w:color w:val="777777"/>
            <w:sz w:val="20"/>
            <w:szCs w:val="20"/>
          </w:rPr>
          <w:instrText xml:space="preserve"> HYPERLINK "https://support.google.com/mail/answer/14257" \t "_blank" </w:instrText>
        </w:r>
        <w:r w:rsidRPr="00EB7D00">
          <w:rPr>
            <w:rFonts w:ascii="Helvetica" w:eastAsia="Times New Roman" w:hAnsi="Helvetica" w:cs="Helvetica"/>
            <w:color w:val="777777"/>
            <w:sz w:val="20"/>
            <w:szCs w:val="20"/>
          </w:rPr>
          <w:fldChar w:fldCharType="separate"/>
        </w:r>
        <w:r w:rsidRPr="00EB7D00">
          <w:rPr>
            <w:rFonts w:ascii="Helvetica" w:eastAsia="Times New Roman" w:hAnsi="Helvetica" w:cs="Helvetica"/>
            <w:color w:val="095197"/>
            <w:sz w:val="20"/>
            <w:u w:val="single"/>
          </w:rPr>
          <w:t>support.google.com/mail/answer/14257</w:t>
        </w:r>
        <w:r w:rsidRPr="00EB7D00">
          <w:rPr>
            <w:rFonts w:ascii="Helvetica" w:eastAsia="Times New Roman" w:hAnsi="Helvetica" w:cs="Helvetica"/>
            <w:color w:val="777777"/>
            <w:sz w:val="20"/>
            <w:szCs w:val="20"/>
          </w:rPr>
          <w:fldChar w:fldCharType="end"/>
        </w:r>
        <w:r w:rsidRPr="00EB7D00">
          <w:rPr>
            <w:rFonts w:ascii="Helvetica" w:eastAsia="Times New Roman" w:hAnsi="Helvetica" w:cs="Helvetica"/>
            <w:color w:val="777777"/>
            <w:sz w:val="20"/>
            <w:szCs w:val="20"/>
          </w:rPr>
          <w:t xml:space="preserve">nj1sm1937610pbc.2 - </w:t>
        </w:r>
        <w:proofErr w:type="spellStart"/>
        <w:r w:rsidRPr="00EB7D00">
          <w:rPr>
            <w:rFonts w:ascii="Helvetica" w:eastAsia="Times New Roman" w:hAnsi="Helvetica" w:cs="Helvetica"/>
            <w:color w:val="777777"/>
            <w:sz w:val="20"/>
            <w:szCs w:val="20"/>
          </w:rPr>
          <w:t>gsmtp</w:t>
        </w:r>
        <w:proofErr w:type="spellEnd"/>
        <w:r w:rsidRPr="00EB7D00">
          <w:rPr>
            <w:rFonts w:ascii="Helvetica" w:eastAsia="Times New Roman" w:hAnsi="Helvetica" w:cs="Helvetica"/>
            <w:color w:val="777777"/>
            <w:sz w:val="20"/>
          </w:rPr>
          <w:t> </w:t>
        </w:r>
        <w:r w:rsidRPr="00EB7D00">
          <w:rPr>
            <w:rFonts w:ascii="Helvetica" w:eastAsia="Times New Roman" w:hAnsi="Helvetica" w:cs="Helvetica"/>
            <w:color w:val="777777"/>
            <w:sz w:val="20"/>
            <w:szCs w:val="20"/>
          </w:rPr>
          <w:br/>
          <w:t xml:space="preserve">can u please </w:t>
        </w:r>
        <w:proofErr w:type="gramStart"/>
        <w:r w:rsidRPr="00EB7D00">
          <w:rPr>
            <w:rFonts w:ascii="Helvetica" w:eastAsia="Times New Roman" w:hAnsi="Helvetica" w:cs="Helvetica"/>
            <w:color w:val="777777"/>
            <w:sz w:val="20"/>
            <w:szCs w:val="20"/>
          </w:rPr>
          <w:t>help</w:t>
        </w:r>
        <w:proofErr w:type="gramEnd"/>
        <w:r w:rsidRPr="00EB7D00">
          <w:rPr>
            <w:rFonts w:ascii="Helvetica" w:eastAsia="Times New Roman" w:hAnsi="Helvetica" w:cs="Helvetica"/>
            <w:color w:val="777777"/>
            <w:sz w:val="20"/>
            <w:szCs w:val="20"/>
          </w:rPr>
          <w:t xml:space="preserve"> me</w:t>
        </w:r>
      </w:ins>
    </w:p>
    <w:p w:rsidR="00EB7D00" w:rsidRPr="00EB7D00" w:rsidRDefault="00EB7D00" w:rsidP="00EB7D00">
      <w:pPr>
        <w:shd w:val="clear" w:color="auto" w:fill="FFFFFF"/>
        <w:spacing w:after="150" w:line="257" w:lineRule="atLeast"/>
        <w:rPr>
          <w:ins w:id="303" w:author="Unknown"/>
          <w:rFonts w:ascii="Helvetica" w:eastAsia="Times New Roman" w:hAnsi="Helvetica" w:cs="Helvetica"/>
          <w:color w:val="999999"/>
          <w:sz w:val="20"/>
          <w:szCs w:val="20"/>
        </w:rPr>
      </w:pPr>
      <w:ins w:id="304" w:author="Unknown">
        <w:r w:rsidRPr="00EB7D00">
          <w:rPr>
            <w:rFonts w:ascii="Helvetica" w:eastAsia="Times New Roman" w:hAnsi="Helvetica" w:cs="Helvetica"/>
            <w:color w:val="999999"/>
            <w:sz w:val="20"/>
          </w:rPr>
          <w:fldChar w:fldCharType="begin"/>
        </w:r>
        <w:r w:rsidRPr="00EB7D00">
          <w:rPr>
            <w:rFonts w:ascii="Helvetica" w:eastAsia="Times New Roman" w:hAnsi="Helvetica" w:cs="Helvetica"/>
            <w:color w:val="999999"/>
            <w:sz w:val="20"/>
          </w:rPr>
          <w:instrText xml:space="preserve"> HYPERLINK "http://www.codejava.net/frameworks/spring/sending-e-mail-with-spring-mvc" </w:instrText>
        </w:r>
        <w:r w:rsidRPr="00EB7D00">
          <w:rPr>
            <w:rFonts w:ascii="Helvetica" w:eastAsia="Times New Roman" w:hAnsi="Helvetica" w:cs="Helvetica"/>
            <w:color w:val="999999"/>
            <w:sz w:val="20"/>
          </w:rPr>
          <w:fldChar w:fldCharType="separate"/>
        </w:r>
        <w:r w:rsidRPr="00EB7D00">
          <w:rPr>
            <w:rFonts w:ascii="Helvetica" w:eastAsia="Times New Roman" w:hAnsi="Helvetica" w:cs="Helvetica"/>
            <w:color w:val="095197"/>
            <w:sz w:val="20"/>
            <w:u w:val="single"/>
          </w:rPr>
          <w:t>Quote</w:t>
        </w:r>
        <w:r w:rsidRPr="00EB7D00">
          <w:rPr>
            <w:rFonts w:ascii="Helvetica" w:eastAsia="Times New Roman" w:hAnsi="Helvetica" w:cs="Helvetica"/>
            <w:color w:val="999999"/>
            <w:sz w:val="20"/>
          </w:rPr>
          <w:fldChar w:fldCharType="end"/>
        </w:r>
      </w:ins>
    </w:p>
    <w:p w:rsidR="00EB7D00" w:rsidRPr="00EB7D00" w:rsidRDefault="00EB7D00" w:rsidP="00EB7D00">
      <w:pPr>
        <w:shd w:val="clear" w:color="auto" w:fill="FFFFFF"/>
        <w:spacing w:after="0" w:line="257" w:lineRule="atLeast"/>
        <w:rPr>
          <w:ins w:id="305" w:author="Unknown"/>
          <w:rFonts w:ascii="Helvetica" w:eastAsia="Times New Roman" w:hAnsi="Helvetica" w:cs="Helvetica"/>
          <w:color w:val="999999"/>
          <w:sz w:val="20"/>
          <w:szCs w:val="20"/>
        </w:rPr>
      </w:pPr>
      <w:ins w:id="306" w:author="Unknown">
        <w:r w:rsidRPr="00EB7D00">
          <w:rPr>
            <w:rFonts w:ascii="Verdana" w:eastAsia="Times New Roman" w:hAnsi="Verdana" w:cs="Helvetica"/>
            <w:b/>
            <w:bCs/>
            <w:color w:val="339900"/>
            <w:sz w:val="20"/>
          </w:rPr>
          <w:t>+1</w:t>
        </w:r>
        <w:r w:rsidRPr="00EB7D00">
          <w:rPr>
            <w:rFonts w:ascii="Helvetica" w:eastAsia="Times New Roman" w:hAnsi="Helvetica" w:cs="Helvetica"/>
            <w:color w:val="999999"/>
            <w:sz w:val="20"/>
            <w:szCs w:val="20"/>
          </w:rPr>
          <w:fldChar w:fldCharType="begin"/>
        </w:r>
        <w:r w:rsidRPr="00EB7D00">
          <w:rPr>
            <w:rFonts w:ascii="Helvetica" w:eastAsia="Times New Roman" w:hAnsi="Helvetica" w:cs="Helvetica"/>
            <w:color w:val="999999"/>
            <w:sz w:val="20"/>
            <w:szCs w:val="20"/>
          </w:rPr>
          <w:instrText xml:space="preserve"> HYPERLINK "http://www.codejava.net/frameworks/spring/sending-e-mail-with-spring-mvc" \l "comment-2736" </w:instrText>
        </w:r>
        <w:r w:rsidRPr="00EB7D00">
          <w:rPr>
            <w:rFonts w:ascii="Helvetica" w:eastAsia="Times New Roman" w:hAnsi="Helvetica" w:cs="Helvetica"/>
            <w:color w:val="999999"/>
            <w:sz w:val="20"/>
            <w:szCs w:val="20"/>
          </w:rPr>
          <w:fldChar w:fldCharType="separate"/>
        </w:r>
        <w:r w:rsidRPr="00EB7D00">
          <w:rPr>
            <w:rFonts w:ascii="Helvetica" w:eastAsia="Times New Roman" w:hAnsi="Helvetica" w:cs="Helvetica"/>
            <w:color w:val="777777"/>
            <w:sz w:val="20"/>
            <w:u w:val="single"/>
          </w:rPr>
          <w:t>#43</w:t>
        </w:r>
        <w:r w:rsidRPr="00EB7D00">
          <w:rPr>
            <w:rFonts w:ascii="Helvetica" w:eastAsia="Times New Roman" w:hAnsi="Helvetica" w:cs="Helvetica"/>
            <w:color w:val="999999"/>
            <w:sz w:val="20"/>
            <w:szCs w:val="20"/>
          </w:rPr>
          <w:fldChar w:fldCharType="end"/>
        </w:r>
        <w:r w:rsidRPr="00EB7D00">
          <w:rPr>
            <w:rFonts w:ascii="Helvetica" w:eastAsia="Times New Roman" w:hAnsi="Helvetica" w:cs="Helvetica"/>
            <w:color w:val="999999"/>
            <w:sz w:val="20"/>
          </w:rPr>
          <w:t> </w:t>
        </w:r>
        <w:proofErr w:type="spellStart"/>
        <w:proofErr w:type="gramStart"/>
        <w:r w:rsidRPr="00EB7D00">
          <w:rPr>
            <w:rFonts w:ascii="Verdana" w:eastAsia="Times New Roman" w:hAnsi="Verdana" w:cs="Helvetica"/>
            <w:b/>
            <w:bCs/>
            <w:color w:val="3C452D"/>
            <w:sz w:val="20"/>
          </w:rPr>
          <w:t>sk</w:t>
        </w:r>
        <w:proofErr w:type="spellEnd"/>
        <w:proofErr w:type="gramEnd"/>
        <w:r w:rsidRPr="00EB7D00">
          <w:rPr>
            <w:rFonts w:ascii="Helvetica" w:eastAsia="Times New Roman" w:hAnsi="Helvetica" w:cs="Helvetica"/>
            <w:color w:val="999999"/>
            <w:sz w:val="20"/>
          </w:rPr>
          <w:t> </w:t>
        </w:r>
        <w:r w:rsidRPr="00EB7D00">
          <w:rPr>
            <w:rFonts w:ascii="Helvetica" w:eastAsia="Times New Roman" w:hAnsi="Helvetica" w:cs="Helvetica"/>
            <w:color w:val="999999"/>
            <w:sz w:val="15"/>
          </w:rPr>
          <w:t>2015-10-07 07:00</w:t>
        </w:r>
      </w:ins>
    </w:p>
    <w:p w:rsidR="00EB7D00" w:rsidRPr="00EB7D00" w:rsidRDefault="00EB7D00" w:rsidP="00EB7D00">
      <w:pPr>
        <w:shd w:val="clear" w:color="auto" w:fill="FFFFFF"/>
        <w:spacing w:after="0" w:line="257" w:lineRule="atLeast"/>
        <w:rPr>
          <w:ins w:id="307" w:author="Unknown"/>
          <w:rFonts w:ascii="Helvetica" w:eastAsia="Times New Roman" w:hAnsi="Helvetica" w:cs="Helvetica"/>
          <w:color w:val="777777"/>
          <w:sz w:val="20"/>
          <w:szCs w:val="20"/>
        </w:rPr>
      </w:pPr>
      <w:proofErr w:type="spellStart"/>
      <w:proofErr w:type="gramStart"/>
      <w:ins w:id="308" w:author="Unknown">
        <w:r w:rsidRPr="00EB7D00">
          <w:rPr>
            <w:rFonts w:ascii="Helvetica" w:eastAsia="Times New Roman" w:hAnsi="Helvetica" w:cs="Helvetica"/>
            <w:color w:val="777777"/>
            <w:sz w:val="20"/>
            <w:szCs w:val="20"/>
          </w:rPr>
          <w:t>hiiii</w:t>
        </w:r>
        <w:proofErr w:type="spellEnd"/>
        <w:proofErr w:type="gramEnd"/>
      </w:ins>
    </w:p>
    <w:p w:rsidR="00EB7D00" w:rsidRPr="00EB7D00" w:rsidRDefault="00EB7D00" w:rsidP="00EB7D00">
      <w:pPr>
        <w:shd w:val="clear" w:color="auto" w:fill="FFFFFF"/>
        <w:spacing w:after="150" w:line="257" w:lineRule="atLeast"/>
        <w:rPr>
          <w:ins w:id="309" w:author="Unknown"/>
          <w:rFonts w:ascii="Helvetica" w:eastAsia="Times New Roman" w:hAnsi="Helvetica" w:cs="Helvetica"/>
          <w:color w:val="999999"/>
          <w:sz w:val="20"/>
          <w:szCs w:val="20"/>
        </w:rPr>
      </w:pPr>
      <w:ins w:id="310" w:author="Unknown">
        <w:r w:rsidRPr="00EB7D00">
          <w:rPr>
            <w:rFonts w:ascii="Helvetica" w:eastAsia="Times New Roman" w:hAnsi="Helvetica" w:cs="Helvetica"/>
            <w:color w:val="999999"/>
            <w:sz w:val="20"/>
          </w:rPr>
          <w:fldChar w:fldCharType="begin"/>
        </w:r>
        <w:r w:rsidRPr="00EB7D00">
          <w:rPr>
            <w:rFonts w:ascii="Helvetica" w:eastAsia="Times New Roman" w:hAnsi="Helvetica" w:cs="Helvetica"/>
            <w:color w:val="999999"/>
            <w:sz w:val="20"/>
          </w:rPr>
          <w:instrText xml:space="preserve"> HYPERLINK "http://www.codejava.net/frameworks/spring/sending-e-mail-with-spring-mvc" </w:instrText>
        </w:r>
        <w:r w:rsidRPr="00EB7D00">
          <w:rPr>
            <w:rFonts w:ascii="Helvetica" w:eastAsia="Times New Roman" w:hAnsi="Helvetica" w:cs="Helvetica"/>
            <w:color w:val="999999"/>
            <w:sz w:val="20"/>
          </w:rPr>
          <w:fldChar w:fldCharType="separate"/>
        </w:r>
        <w:r w:rsidRPr="00EB7D00">
          <w:rPr>
            <w:rFonts w:ascii="Helvetica" w:eastAsia="Times New Roman" w:hAnsi="Helvetica" w:cs="Helvetica"/>
            <w:color w:val="095197"/>
            <w:sz w:val="20"/>
            <w:u w:val="single"/>
          </w:rPr>
          <w:t>Quote</w:t>
        </w:r>
        <w:r w:rsidRPr="00EB7D00">
          <w:rPr>
            <w:rFonts w:ascii="Helvetica" w:eastAsia="Times New Roman" w:hAnsi="Helvetica" w:cs="Helvetica"/>
            <w:color w:val="999999"/>
            <w:sz w:val="20"/>
          </w:rPr>
          <w:fldChar w:fldCharType="end"/>
        </w:r>
      </w:ins>
    </w:p>
    <w:p w:rsidR="00EB7D00" w:rsidRPr="00EB7D00" w:rsidRDefault="00EB7D00" w:rsidP="00EB7D00">
      <w:pPr>
        <w:shd w:val="clear" w:color="auto" w:fill="FFFFFF"/>
        <w:spacing w:after="0" w:line="257" w:lineRule="atLeast"/>
        <w:rPr>
          <w:ins w:id="311" w:author="Unknown"/>
          <w:rFonts w:ascii="Helvetica" w:eastAsia="Times New Roman" w:hAnsi="Helvetica" w:cs="Helvetica"/>
          <w:color w:val="999999"/>
          <w:sz w:val="20"/>
          <w:szCs w:val="20"/>
        </w:rPr>
      </w:pPr>
      <w:ins w:id="312" w:author="Unknown">
        <w:r w:rsidRPr="00EB7D00">
          <w:rPr>
            <w:rFonts w:ascii="Verdana" w:eastAsia="Times New Roman" w:hAnsi="Verdana" w:cs="Helvetica"/>
            <w:b/>
            <w:bCs/>
            <w:color w:val="339900"/>
            <w:sz w:val="20"/>
          </w:rPr>
          <w:t>+1</w:t>
        </w:r>
        <w:r w:rsidRPr="00EB7D00">
          <w:rPr>
            <w:rFonts w:ascii="Helvetica" w:eastAsia="Times New Roman" w:hAnsi="Helvetica" w:cs="Helvetica"/>
            <w:color w:val="999999"/>
            <w:sz w:val="20"/>
            <w:szCs w:val="20"/>
          </w:rPr>
          <w:fldChar w:fldCharType="begin"/>
        </w:r>
        <w:r w:rsidRPr="00EB7D00">
          <w:rPr>
            <w:rFonts w:ascii="Helvetica" w:eastAsia="Times New Roman" w:hAnsi="Helvetica" w:cs="Helvetica"/>
            <w:color w:val="999999"/>
            <w:sz w:val="20"/>
            <w:szCs w:val="20"/>
          </w:rPr>
          <w:instrText xml:space="preserve"> HYPERLINK "http://www.codejava.net/frameworks/spring/sending-e-mail-with-spring-mvc" \l "comment-2712" </w:instrText>
        </w:r>
        <w:r w:rsidRPr="00EB7D00">
          <w:rPr>
            <w:rFonts w:ascii="Helvetica" w:eastAsia="Times New Roman" w:hAnsi="Helvetica" w:cs="Helvetica"/>
            <w:color w:val="999999"/>
            <w:sz w:val="20"/>
            <w:szCs w:val="20"/>
          </w:rPr>
          <w:fldChar w:fldCharType="separate"/>
        </w:r>
        <w:r w:rsidRPr="00EB7D00">
          <w:rPr>
            <w:rFonts w:ascii="Helvetica" w:eastAsia="Times New Roman" w:hAnsi="Helvetica" w:cs="Helvetica"/>
            <w:color w:val="777777"/>
            <w:sz w:val="20"/>
            <w:u w:val="single"/>
          </w:rPr>
          <w:t>#42</w:t>
        </w:r>
        <w:r w:rsidRPr="00EB7D00">
          <w:rPr>
            <w:rFonts w:ascii="Helvetica" w:eastAsia="Times New Roman" w:hAnsi="Helvetica" w:cs="Helvetica"/>
            <w:color w:val="999999"/>
            <w:sz w:val="20"/>
            <w:szCs w:val="20"/>
          </w:rPr>
          <w:fldChar w:fldCharType="end"/>
        </w:r>
        <w:r w:rsidRPr="00EB7D00">
          <w:rPr>
            <w:rFonts w:ascii="Helvetica" w:eastAsia="Times New Roman" w:hAnsi="Helvetica" w:cs="Helvetica"/>
            <w:color w:val="999999"/>
            <w:sz w:val="20"/>
          </w:rPr>
          <w:t> </w:t>
        </w:r>
        <w:proofErr w:type="spellStart"/>
        <w:proofErr w:type="gramStart"/>
        <w:r w:rsidRPr="00EB7D00">
          <w:rPr>
            <w:rFonts w:ascii="Verdana" w:eastAsia="Times New Roman" w:hAnsi="Verdana" w:cs="Helvetica"/>
            <w:b/>
            <w:bCs/>
            <w:color w:val="3C452D"/>
            <w:sz w:val="20"/>
          </w:rPr>
          <w:t>harish</w:t>
        </w:r>
        <w:proofErr w:type="spellEnd"/>
        <w:proofErr w:type="gramEnd"/>
        <w:r w:rsidRPr="00EB7D00">
          <w:rPr>
            <w:rFonts w:ascii="Helvetica" w:eastAsia="Times New Roman" w:hAnsi="Helvetica" w:cs="Helvetica"/>
            <w:color w:val="999999"/>
            <w:sz w:val="20"/>
          </w:rPr>
          <w:t> </w:t>
        </w:r>
        <w:r w:rsidRPr="00EB7D00">
          <w:rPr>
            <w:rFonts w:ascii="Helvetica" w:eastAsia="Times New Roman" w:hAnsi="Helvetica" w:cs="Helvetica"/>
            <w:color w:val="999999"/>
            <w:sz w:val="15"/>
          </w:rPr>
          <w:t>2015-10-02 08:16</w:t>
        </w:r>
      </w:ins>
    </w:p>
    <w:p w:rsidR="00EB7D00" w:rsidRPr="00EB7D00" w:rsidRDefault="00EB7D00" w:rsidP="00EB7D00">
      <w:pPr>
        <w:shd w:val="clear" w:color="auto" w:fill="FFFFFF"/>
        <w:spacing w:after="0" w:line="257" w:lineRule="atLeast"/>
        <w:rPr>
          <w:ins w:id="313" w:author="Unknown"/>
          <w:rFonts w:ascii="Helvetica" w:eastAsia="Times New Roman" w:hAnsi="Helvetica" w:cs="Helvetica"/>
          <w:color w:val="777777"/>
          <w:sz w:val="20"/>
          <w:szCs w:val="20"/>
        </w:rPr>
      </w:pPr>
      <w:ins w:id="314" w:author="Unknown">
        <w:r w:rsidRPr="00EB7D00">
          <w:rPr>
            <w:rFonts w:ascii="Helvetica" w:eastAsia="Times New Roman" w:hAnsi="Helvetica" w:cs="Helvetica"/>
            <w:color w:val="777777"/>
            <w:sz w:val="20"/>
            <w:szCs w:val="20"/>
          </w:rPr>
          <w:t>hi ,</w:t>
        </w:r>
        <w:r w:rsidRPr="00EB7D00">
          <w:rPr>
            <w:rFonts w:ascii="Helvetica" w:eastAsia="Times New Roman" w:hAnsi="Helvetica" w:cs="Helvetica"/>
            <w:color w:val="777777"/>
            <w:sz w:val="20"/>
            <w:szCs w:val="20"/>
          </w:rPr>
          <w:br/>
          <w:t xml:space="preserve">this is </w:t>
        </w:r>
        <w:proofErr w:type="spellStart"/>
        <w:r w:rsidRPr="00EB7D00">
          <w:rPr>
            <w:rFonts w:ascii="Helvetica" w:eastAsia="Times New Roman" w:hAnsi="Helvetica" w:cs="Helvetica"/>
            <w:color w:val="777777"/>
            <w:sz w:val="20"/>
            <w:szCs w:val="20"/>
          </w:rPr>
          <w:t>harish</w:t>
        </w:r>
        <w:proofErr w:type="spellEnd"/>
        <w:r w:rsidRPr="00EB7D00">
          <w:rPr>
            <w:rFonts w:ascii="Helvetica" w:eastAsia="Times New Roman" w:hAnsi="Helvetica" w:cs="Helvetica"/>
            <w:color w:val="777777"/>
            <w:sz w:val="20"/>
            <w:szCs w:val="20"/>
          </w:rPr>
          <w:t xml:space="preserve"> code is fine but </w:t>
        </w:r>
        <w:proofErr w:type="spellStart"/>
        <w:r w:rsidRPr="00EB7D00">
          <w:rPr>
            <w:rFonts w:ascii="Helvetica" w:eastAsia="Times New Roman" w:hAnsi="Helvetica" w:cs="Helvetica"/>
            <w:color w:val="777777"/>
            <w:sz w:val="20"/>
            <w:szCs w:val="20"/>
          </w:rPr>
          <w:t>i</w:t>
        </w:r>
        <w:proofErr w:type="spellEnd"/>
        <w:r w:rsidRPr="00EB7D00">
          <w:rPr>
            <w:rFonts w:ascii="Helvetica" w:eastAsia="Times New Roman" w:hAnsi="Helvetica" w:cs="Helvetica"/>
            <w:color w:val="777777"/>
            <w:sz w:val="20"/>
            <w:szCs w:val="20"/>
          </w:rPr>
          <w:t xml:space="preserve"> am getting error like </w:t>
        </w:r>
        <w:proofErr w:type="spellStart"/>
        <w:r w:rsidRPr="00EB7D00">
          <w:rPr>
            <w:rFonts w:ascii="Helvetica" w:eastAsia="Times New Roman" w:hAnsi="Helvetica" w:cs="Helvetica"/>
            <w:color w:val="777777"/>
            <w:sz w:val="20"/>
            <w:szCs w:val="20"/>
          </w:rPr>
          <w:t>org.springframework.beans.factory.BeanDefinitionStoreException</w:t>
        </w:r>
        <w:proofErr w:type="spellEnd"/>
        <w:r w:rsidRPr="00EB7D00">
          <w:rPr>
            <w:rFonts w:ascii="Helvetica" w:eastAsia="Times New Roman" w:hAnsi="Helvetica" w:cs="Helvetica"/>
            <w:color w:val="777777"/>
            <w:sz w:val="20"/>
            <w:szCs w:val="20"/>
          </w:rPr>
          <w:t>: Failed to read candidate component class: file [D:\spring workspace\.metadata\.plugins\org.eclipse.wst.serve</w:t>
        </w:r>
        <w:r w:rsidRPr="00EB7D00">
          <w:rPr>
            <w:rFonts w:ascii="Helvetica" w:eastAsia="Times New Roman" w:hAnsi="Helvetica" w:cs="Helvetica"/>
            <w:color w:val="777777"/>
            <w:sz w:val="2"/>
          </w:rPr>
          <w:t> </w:t>
        </w:r>
        <w:r w:rsidRPr="00EB7D00">
          <w:rPr>
            <w:rFonts w:ascii="Helvetica" w:eastAsia="Times New Roman" w:hAnsi="Helvetica" w:cs="Helvetica"/>
            <w:color w:val="777777"/>
            <w:sz w:val="20"/>
            <w:szCs w:val="20"/>
          </w:rPr>
          <w:t>r.core\tmp0\wtpwebapps\EmailSpringMVC\WEB-INF\clas</w:t>
        </w:r>
        <w:r w:rsidRPr="00EB7D00">
          <w:rPr>
            <w:rFonts w:ascii="Helvetica" w:eastAsia="Times New Roman" w:hAnsi="Helvetica" w:cs="Helvetica"/>
            <w:color w:val="777777"/>
            <w:sz w:val="2"/>
          </w:rPr>
          <w:t> </w:t>
        </w:r>
        <w:r w:rsidRPr="00EB7D00">
          <w:rPr>
            <w:rFonts w:ascii="Helvetica" w:eastAsia="Times New Roman" w:hAnsi="Helvetica" w:cs="Helvetica"/>
            <w:color w:val="777777"/>
            <w:sz w:val="20"/>
            <w:szCs w:val="20"/>
          </w:rPr>
          <w:t>ses\net\codejava\spring\SendEmailController.class]</w:t>
        </w:r>
        <w:r w:rsidRPr="00EB7D00">
          <w:rPr>
            <w:rFonts w:ascii="Helvetica" w:eastAsia="Times New Roman" w:hAnsi="Helvetica" w:cs="Helvetica"/>
            <w:color w:val="777777"/>
            <w:sz w:val="2"/>
          </w:rPr>
          <w:t> </w:t>
        </w:r>
        <w:r w:rsidRPr="00EB7D00">
          <w:rPr>
            <w:rFonts w:ascii="Helvetica" w:eastAsia="Times New Roman" w:hAnsi="Helvetica" w:cs="Helvetica"/>
            <w:color w:val="777777"/>
            <w:sz w:val="20"/>
            <w:szCs w:val="20"/>
          </w:rPr>
          <w:t xml:space="preserve">; nested exception is </w:t>
        </w:r>
        <w:proofErr w:type="spellStart"/>
        <w:r w:rsidRPr="00EB7D00">
          <w:rPr>
            <w:rFonts w:ascii="Helvetica" w:eastAsia="Times New Roman" w:hAnsi="Helvetica" w:cs="Helvetica"/>
            <w:color w:val="777777"/>
            <w:sz w:val="20"/>
            <w:szCs w:val="20"/>
          </w:rPr>
          <w:t>java.lang.IncompatibleClassChangeError</w:t>
        </w:r>
        <w:proofErr w:type="spellEnd"/>
        <w:r w:rsidRPr="00EB7D00">
          <w:rPr>
            <w:rFonts w:ascii="Helvetica" w:eastAsia="Times New Roman" w:hAnsi="Helvetica" w:cs="Helvetica"/>
            <w:color w:val="777777"/>
            <w:sz w:val="20"/>
            <w:szCs w:val="20"/>
          </w:rPr>
          <w:t>: org/springframework/core/type/classreading/AnnotationMetadataReadingVisitor</w:t>
        </w:r>
        <w:r w:rsidRPr="00EB7D00">
          <w:rPr>
            <w:rFonts w:ascii="Helvetica" w:eastAsia="Times New Roman" w:hAnsi="Helvetica" w:cs="Helvetica"/>
            <w:color w:val="777777"/>
            <w:sz w:val="20"/>
            <w:szCs w:val="20"/>
          </w:rPr>
          <w:br/>
          <w:t xml:space="preserve">can </w:t>
        </w:r>
        <w:proofErr w:type="spellStart"/>
        <w:r w:rsidRPr="00EB7D00">
          <w:rPr>
            <w:rFonts w:ascii="Helvetica" w:eastAsia="Times New Roman" w:hAnsi="Helvetica" w:cs="Helvetica"/>
            <w:color w:val="777777"/>
            <w:sz w:val="20"/>
            <w:szCs w:val="20"/>
          </w:rPr>
          <w:t>any one</w:t>
        </w:r>
        <w:proofErr w:type="spellEnd"/>
        <w:r w:rsidRPr="00EB7D00">
          <w:rPr>
            <w:rFonts w:ascii="Helvetica" w:eastAsia="Times New Roman" w:hAnsi="Helvetica" w:cs="Helvetica"/>
            <w:color w:val="777777"/>
            <w:sz w:val="20"/>
            <w:szCs w:val="20"/>
          </w:rPr>
          <w:t xml:space="preserve"> explain what is this error</w:t>
        </w:r>
        <w:r w:rsidRPr="00EB7D00">
          <w:rPr>
            <w:rFonts w:ascii="Helvetica" w:eastAsia="Times New Roman" w:hAnsi="Helvetica" w:cs="Helvetica"/>
            <w:color w:val="777777"/>
            <w:sz w:val="20"/>
          </w:rPr>
          <w:t> </w:t>
        </w:r>
        <w:r w:rsidRPr="00EB7D00">
          <w:rPr>
            <w:rFonts w:ascii="Helvetica" w:eastAsia="Times New Roman" w:hAnsi="Helvetica" w:cs="Helvetica"/>
            <w:color w:val="777777"/>
            <w:sz w:val="20"/>
            <w:szCs w:val="20"/>
          </w:rPr>
          <w:br/>
          <w:t>Thanks in advance</w:t>
        </w:r>
      </w:ins>
    </w:p>
    <w:p w:rsidR="00EB7D00" w:rsidRPr="00EB7D00" w:rsidRDefault="00EB7D00" w:rsidP="00EB7D00">
      <w:pPr>
        <w:shd w:val="clear" w:color="auto" w:fill="FFFFFF"/>
        <w:spacing w:after="150" w:line="257" w:lineRule="atLeast"/>
        <w:rPr>
          <w:ins w:id="315" w:author="Unknown"/>
          <w:rFonts w:ascii="Helvetica" w:eastAsia="Times New Roman" w:hAnsi="Helvetica" w:cs="Helvetica"/>
          <w:color w:val="999999"/>
          <w:sz w:val="20"/>
          <w:szCs w:val="20"/>
        </w:rPr>
      </w:pPr>
      <w:ins w:id="316" w:author="Unknown">
        <w:r w:rsidRPr="00EB7D00">
          <w:rPr>
            <w:rFonts w:ascii="Helvetica" w:eastAsia="Times New Roman" w:hAnsi="Helvetica" w:cs="Helvetica"/>
            <w:color w:val="999999"/>
            <w:sz w:val="20"/>
          </w:rPr>
          <w:fldChar w:fldCharType="begin"/>
        </w:r>
        <w:r w:rsidRPr="00EB7D00">
          <w:rPr>
            <w:rFonts w:ascii="Helvetica" w:eastAsia="Times New Roman" w:hAnsi="Helvetica" w:cs="Helvetica"/>
            <w:color w:val="999999"/>
            <w:sz w:val="20"/>
          </w:rPr>
          <w:instrText xml:space="preserve"> HYPERLINK "http://www.codejava.net/frameworks/spring/sending-e-mail-with-spring-mvc" </w:instrText>
        </w:r>
        <w:r w:rsidRPr="00EB7D00">
          <w:rPr>
            <w:rFonts w:ascii="Helvetica" w:eastAsia="Times New Roman" w:hAnsi="Helvetica" w:cs="Helvetica"/>
            <w:color w:val="999999"/>
            <w:sz w:val="20"/>
          </w:rPr>
          <w:fldChar w:fldCharType="separate"/>
        </w:r>
        <w:r w:rsidRPr="00EB7D00">
          <w:rPr>
            <w:rFonts w:ascii="Helvetica" w:eastAsia="Times New Roman" w:hAnsi="Helvetica" w:cs="Helvetica"/>
            <w:color w:val="095197"/>
            <w:sz w:val="20"/>
            <w:u w:val="single"/>
          </w:rPr>
          <w:t>Quote</w:t>
        </w:r>
        <w:r w:rsidRPr="00EB7D00">
          <w:rPr>
            <w:rFonts w:ascii="Helvetica" w:eastAsia="Times New Roman" w:hAnsi="Helvetica" w:cs="Helvetica"/>
            <w:color w:val="999999"/>
            <w:sz w:val="20"/>
          </w:rPr>
          <w:fldChar w:fldCharType="end"/>
        </w:r>
      </w:ins>
    </w:p>
    <w:p w:rsidR="00EB7D00" w:rsidRPr="00EB7D00" w:rsidRDefault="00EB7D00" w:rsidP="00EB7D00">
      <w:pPr>
        <w:shd w:val="clear" w:color="auto" w:fill="FFFFFF"/>
        <w:spacing w:after="0" w:line="257" w:lineRule="atLeast"/>
        <w:rPr>
          <w:ins w:id="317" w:author="Unknown"/>
          <w:rFonts w:ascii="Helvetica" w:eastAsia="Times New Roman" w:hAnsi="Helvetica" w:cs="Helvetica"/>
          <w:color w:val="999999"/>
          <w:sz w:val="20"/>
          <w:szCs w:val="20"/>
        </w:rPr>
      </w:pPr>
      <w:ins w:id="318" w:author="Unknown">
        <w:r w:rsidRPr="00EB7D00">
          <w:rPr>
            <w:rFonts w:ascii="Verdana" w:eastAsia="Times New Roman" w:hAnsi="Verdana" w:cs="Helvetica"/>
            <w:b/>
            <w:bCs/>
            <w:color w:val="A9A9A9"/>
            <w:sz w:val="20"/>
          </w:rPr>
          <w:t>0</w:t>
        </w:r>
        <w:r w:rsidRPr="00EB7D00">
          <w:rPr>
            <w:rFonts w:ascii="Helvetica" w:eastAsia="Times New Roman" w:hAnsi="Helvetica" w:cs="Helvetica"/>
            <w:color w:val="999999"/>
            <w:sz w:val="20"/>
            <w:szCs w:val="20"/>
          </w:rPr>
          <w:fldChar w:fldCharType="begin"/>
        </w:r>
        <w:r w:rsidRPr="00EB7D00">
          <w:rPr>
            <w:rFonts w:ascii="Helvetica" w:eastAsia="Times New Roman" w:hAnsi="Helvetica" w:cs="Helvetica"/>
            <w:color w:val="999999"/>
            <w:sz w:val="20"/>
            <w:szCs w:val="20"/>
          </w:rPr>
          <w:instrText xml:space="preserve"> HYPERLINK "http://www.codejava.net/frameworks/spring/sending-e-mail-with-spring-mvc" \l "comment-2630" </w:instrText>
        </w:r>
        <w:r w:rsidRPr="00EB7D00">
          <w:rPr>
            <w:rFonts w:ascii="Helvetica" w:eastAsia="Times New Roman" w:hAnsi="Helvetica" w:cs="Helvetica"/>
            <w:color w:val="999999"/>
            <w:sz w:val="20"/>
            <w:szCs w:val="20"/>
          </w:rPr>
          <w:fldChar w:fldCharType="separate"/>
        </w:r>
        <w:r w:rsidRPr="00EB7D00">
          <w:rPr>
            <w:rFonts w:ascii="Helvetica" w:eastAsia="Times New Roman" w:hAnsi="Helvetica" w:cs="Helvetica"/>
            <w:color w:val="777777"/>
            <w:sz w:val="20"/>
            <w:u w:val="single"/>
          </w:rPr>
          <w:t>#41</w:t>
        </w:r>
        <w:r w:rsidRPr="00EB7D00">
          <w:rPr>
            <w:rFonts w:ascii="Helvetica" w:eastAsia="Times New Roman" w:hAnsi="Helvetica" w:cs="Helvetica"/>
            <w:color w:val="999999"/>
            <w:sz w:val="20"/>
            <w:szCs w:val="20"/>
          </w:rPr>
          <w:fldChar w:fldCharType="end"/>
        </w:r>
        <w:r w:rsidRPr="00EB7D00">
          <w:rPr>
            <w:rFonts w:ascii="Helvetica" w:eastAsia="Times New Roman" w:hAnsi="Helvetica" w:cs="Helvetica"/>
            <w:color w:val="999999"/>
            <w:sz w:val="20"/>
          </w:rPr>
          <w:t> </w:t>
        </w:r>
        <w:proofErr w:type="spellStart"/>
        <w:r w:rsidRPr="00EB7D00">
          <w:rPr>
            <w:rFonts w:ascii="Verdana" w:eastAsia="Times New Roman" w:hAnsi="Verdana" w:cs="Helvetica"/>
            <w:b/>
            <w:bCs/>
            <w:color w:val="3C452D"/>
            <w:sz w:val="20"/>
          </w:rPr>
          <w:t>narasimharaju</w:t>
        </w:r>
        <w:proofErr w:type="spellEnd"/>
        <w:r w:rsidRPr="00EB7D00">
          <w:rPr>
            <w:rFonts w:ascii="Helvetica" w:eastAsia="Times New Roman" w:hAnsi="Helvetica" w:cs="Helvetica"/>
            <w:color w:val="999999"/>
            <w:sz w:val="20"/>
          </w:rPr>
          <w:t> </w:t>
        </w:r>
        <w:r w:rsidRPr="00EB7D00">
          <w:rPr>
            <w:rFonts w:ascii="Helvetica" w:eastAsia="Times New Roman" w:hAnsi="Helvetica" w:cs="Helvetica"/>
            <w:color w:val="999999"/>
            <w:sz w:val="15"/>
          </w:rPr>
          <w:t>2015-09-14 00:19</w:t>
        </w:r>
      </w:ins>
    </w:p>
    <w:p w:rsidR="00EB7D00" w:rsidRPr="00EB7D00" w:rsidRDefault="00EB7D00" w:rsidP="00EB7D00">
      <w:pPr>
        <w:shd w:val="clear" w:color="auto" w:fill="FFFFFF"/>
        <w:spacing w:after="0" w:line="257" w:lineRule="atLeast"/>
        <w:rPr>
          <w:ins w:id="319" w:author="Unknown"/>
          <w:rFonts w:ascii="Helvetica" w:eastAsia="Times New Roman" w:hAnsi="Helvetica" w:cs="Helvetica"/>
          <w:color w:val="777777"/>
          <w:sz w:val="20"/>
          <w:szCs w:val="20"/>
        </w:rPr>
      </w:pPr>
      <w:proofErr w:type="gramStart"/>
      <w:ins w:id="320" w:author="Unknown">
        <w:r w:rsidRPr="00EB7D00">
          <w:rPr>
            <w:rFonts w:ascii="Helvetica" w:eastAsia="Times New Roman" w:hAnsi="Helvetica" w:cs="Helvetica"/>
            <w:color w:val="777777"/>
            <w:sz w:val="20"/>
            <w:szCs w:val="20"/>
          </w:rPr>
          <w:t>hi</w:t>
        </w:r>
        <w:proofErr w:type="gramEnd"/>
        <w:r w:rsidRPr="00EB7D00">
          <w:rPr>
            <w:rFonts w:ascii="Helvetica" w:eastAsia="Times New Roman" w:hAnsi="Helvetica" w:cs="Helvetica"/>
            <w:color w:val="777777"/>
            <w:sz w:val="20"/>
            <w:szCs w:val="20"/>
          </w:rPr>
          <w:t xml:space="preserve"> </w:t>
        </w:r>
        <w:proofErr w:type="spellStart"/>
        <w:r w:rsidRPr="00EB7D00">
          <w:rPr>
            <w:rFonts w:ascii="Helvetica" w:eastAsia="Times New Roman" w:hAnsi="Helvetica" w:cs="Helvetica"/>
            <w:color w:val="777777"/>
            <w:sz w:val="20"/>
            <w:szCs w:val="20"/>
          </w:rPr>
          <w:t>raju</w:t>
        </w:r>
        <w:proofErr w:type="spellEnd"/>
        <w:r w:rsidRPr="00EB7D00">
          <w:rPr>
            <w:rFonts w:ascii="Helvetica" w:eastAsia="Times New Roman" w:hAnsi="Helvetica" w:cs="Helvetica"/>
            <w:color w:val="777777"/>
            <w:sz w:val="20"/>
            <w:szCs w:val="20"/>
          </w:rPr>
          <w:t>,</w:t>
        </w:r>
        <w:r w:rsidRPr="00EB7D00">
          <w:rPr>
            <w:rFonts w:ascii="Helvetica" w:eastAsia="Times New Roman" w:hAnsi="Helvetica" w:cs="Helvetica"/>
            <w:color w:val="777777"/>
            <w:sz w:val="20"/>
            <w:szCs w:val="20"/>
          </w:rPr>
          <w:br/>
        </w:r>
        <w:r w:rsidRPr="00EB7D00">
          <w:rPr>
            <w:rFonts w:ascii="Helvetica" w:eastAsia="Times New Roman" w:hAnsi="Helvetica" w:cs="Helvetica"/>
            <w:color w:val="777777"/>
            <w:sz w:val="20"/>
            <w:szCs w:val="20"/>
          </w:rPr>
          <w:br/>
          <w:t>congregates you got job in MNC company</w:t>
        </w:r>
      </w:ins>
    </w:p>
    <w:p w:rsidR="00EB7D00" w:rsidRPr="00EB7D00" w:rsidRDefault="00EB7D00" w:rsidP="00EB7D00">
      <w:pPr>
        <w:shd w:val="clear" w:color="auto" w:fill="FFFFFF"/>
        <w:spacing w:after="150" w:line="257" w:lineRule="atLeast"/>
        <w:rPr>
          <w:ins w:id="321" w:author="Unknown"/>
          <w:rFonts w:ascii="Helvetica" w:eastAsia="Times New Roman" w:hAnsi="Helvetica" w:cs="Helvetica"/>
          <w:color w:val="999999"/>
          <w:sz w:val="20"/>
          <w:szCs w:val="20"/>
        </w:rPr>
      </w:pPr>
      <w:ins w:id="322" w:author="Unknown">
        <w:r w:rsidRPr="00EB7D00">
          <w:rPr>
            <w:rFonts w:ascii="Helvetica" w:eastAsia="Times New Roman" w:hAnsi="Helvetica" w:cs="Helvetica"/>
            <w:color w:val="999999"/>
            <w:sz w:val="20"/>
          </w:rPr>
          <w:fldChar w:fldCharType="begin"/>
        </w:r>
        <w:r w:rsidRPr="00EB7D00">
          <w:rPr>
            <w:rFonts w:ascii="Helvetica" w:eastAsia="Times New Roman" w:hAnsi="Helvetica" w:cs="Helvetica"/>
            <w:color w:val="999999"/>
            <w:sz w:val="20"/>
          </w:rPr>
          <w:instrText xml:space="preserve"> HYPERLINK "http://www.codejava.net/frameworks/spring/sending-e-mail-with-spring-mvc" </w:instrText>
        </w:r>
        <w:r w:rsidRPr="00EB7D00">
          <w:rPr>
            <w:rFonts w:ascii="Helvetica" w:eastAsia="Times New Roman" w:hAnsi="Helvetica" w:cs="Helvetica"/>
            <w:color w:val="999999"/>
            <w:sz w:val="20"/>
          </w:rPr>
          <w:fldChar w:fldCharType="separate"/>
        </w:r>
        <w:r w:rsidRPr="00EB7D00">
          <w:rPr>
            <w:rFonts w:ascii="Helvetica" w:eastAsia="Times New Roman" w:hAnsi="Helvetica" w:cs="Helvetica"/>
            <w:color w:val="095197"/>
            <w:sz w:val="20"/>
            <w:u w:val="single"/>
          </w:rPr>
          <w:t>Quote</w:t>
        </w:r>
        <w:r w:rsidRPr="00EB7D00">
          <w:rPr>
            <w:rFonts w:ascii="Helvetica" w:eastAsia="Times New Roman" w:hAnsi="Helvetica" w:cs="Helvetica"/>
            <w:color w:val="999999"/>
            <w:sz w:val="20"/>
          </w:rPr>
          <w:fldChar w:fldCharType="end"/>
        </w:r>
      </w:ins>
    </w:p>
    <w:p w:rsidR="00EB7D00" w:rsidRPr="00EB7D00" w:rsidRDefault="00EB7D00" w:rsidP="00EB7D00">
      <w:pPr>
        <w:shd w:val="clear" w:color="auto" w:fill="FFFFFF"/>
        <w:spacing w:after="0" w:line="257" w:lineRule="atLeast"/>
        <w:rPr>
          <w:ins w:id="323" w:author="Unknown"/>
          <w:rFonts w:ascii="Helvetica" w:eastAsia="Times New Roman" w:hAnsi="Helvetica" w:cs="Helvetica"/>
          <w:color w:val="999999"/>
          <w:sz w:val="20"/>
          <w:szCs w:val="20"/>
        </w:rPr>
      </w:pPr>
      <w:ins w:id="324" w:author="Unknown">
        <w:r w:rsidRPr="00EB7D00">
          <w:rPr>
            <w:rFonts w:ascii="Verdana" w:eastAsia="Times New Roman" w:hAnsi="Verdana" w:cs="Helvetica"/>
            <w:b/>
            <w:bCs/>
            <w:color w:val="A9A9A9"/>
            <w:sz w:val="20"/>
          </w:rPr>
          <w:t>0</w:t>
        </w:r>
        <w:r w:rsidRPr="00EB7D00">
          <w:rPr>
            <w:rFonts w:ascii="Helvetica" w:eastAsia="Times New Roman" w:hAnsi="Helvetica" w:cs="Helvetica"/>
            <w:color w:val="999999"/>
            <w:sz w:val="20"/>
            <w:szCs w:val="20"/>
          </w:rPr>
          <w:fldChar w:fldCharType="begin"/>
        </w:r>
        <w:r w:rsidRPr="00EB7D00">
          <w:rPr>
            <w:rFonts w:ascii="Helvetica" w:eastAsia="Times New Roman" w:hAnsi="Helvetica" w:cs="Helvetica"/>
            <w:color w:val="999999"/>
            <w:sz w:val="20"/>
            <w:szCs w:val="20"/>
          </w:rPr>
          <w:instrText xml:space="preserve"> HYPERLINK "http://www.codejava.net/frameworks/spring/sending-e-mail-with-spring-mvc" \l "comment-2548" </w:instrText>
        </w:r>
        <w:r w:rsidRPr="00EB7D00">
          <w:rPr>
            <w:rFonts w:ascii="Helvetica" w:eastAsia="Times New Roman" w:hAnsi="Helvetica" w:cs="Helvetica"/>
            <w:color w:val="999999"/>
            <w:sz w:val="20"/>
            <w:szCs w:val="20"/>
          </w:rPr>
          <w:fldChar w:fldCharType="separate"/>
        </w:r>
        <w:r w:rsidRPr="00EB7D00">
          <w:rPr>
            <w:rFonts w:ascii="Helvetica" w:eastAsia="Times New Roman" w:hAnsi="Helvetica" w:cs="Helvetica"/>
            <w:color w:val="777777"/>
            <w:sz w:val="20"/>
            <w:u w:val="single"/>
          </w:rPr>
          <w:t>#40</w:t>
        </w:r>
        <w:r w:rsidRPr="00EB7D00">
          <w:rPr>
            <w:rFonts w:ascii="Helvetica" w:eastAsia="Times New Roman" w:hAnsi="Helvetica" w:cs="Helvetica"/>
            <w:color w:val="999999"/>
            <w:sz w:val="20"/>
            <w:szCs w:val="20"/>
          </w:rPr>
          <w:fldChar w:fldCharType="end"/>
        </w:r>
        <w:r w:rsidRPr="00EB7D00">
          <w:rPr>
            <w:rFonts w:ascii="Helvetica" w:eastAsia="Times New Roman" w:hAnsi="Helvetica" w:cs="Helvetica"/>
            <w:color w:val="999999"/>
            <w:sz w:val="20"/>
          </w:rPr>
          <w:t> </w:t>
        </w:r>
        <w:proofErr w:type="spellStart"/>
        <w:r w:rsidRPr="00EB7D00">
          <w:rPr>
            <w:rFonts w:ascii="Verdana" w:eastAsia="Times New Roman" w:hAnsi="Verdana" w:cs="Helvetica"/>
            <w:b/>
            <w:bCs/>
            <w:color w:val="3C452D"/>
            <w:sz w:val="20"/>
          </w:rPr>
          <w:t>sathesh</w:t>
        </w:r>
        <w:proofErr w:type="spellEnd"/>
        <w:r w:rsidRPr="00EB7D00">
          <w:rPr>
            <w:rFonts w:ascii="Helvetica" w:eastAsia="Times New Roman" w:hAnsi="Helvetica" w:cs="Helvetica"/>
            <w:color w:val="999999"/>
            <w:sz w:val="20"/>
          </w:rPr>
          <w:t> </w:t>
        </w:r>
        <w:r w:rsidRPr="00EB7D00">
          <w:rPr>
            <w:rFonts w:ascii="Helvetica" w:eastAsia="Times New Roman" w:hAnsi="Helvetica" w:cs="Helvetica"/>
            <w:color w:val="999999"/>
            <w:sz w:val="15"/>
          </w:rPr>
          <w:t>2015-08-25 00:32</w:t>
        </w:r>
      </w:ins>
    </w:p>
    <w:p w:rsidR="00EB7D00" w:rsidRPr="00EB7D00" w:rsidRDefault="00EB7D00" w:rsidP="00EB7D00">
      <w:pPr>
        <w:shd w:val="clear" w:color="auto" w:fill="FFFFFF"/>
        <w:spacing w:after="0" w:line="257" w:lineRule="atLeast"/>
        <w:rPr>
          <w:ins w:id="325" w:author="Unknown"/>
          <w:rFonts w:ascii="Helvetica" w:eastAsia="Times New Roman" w:hAnsi="Helvetica" w:cs="Helvetica"/>
          <w:color w:val="777777"/>
          <w:sz w:val="20"/>
          <w:szCs w:val="20"/>
        </w:rPr>
      </w:pPr>
      <w:proofErr w:type="gramStart"/>
      <w:ins w:id="326" w:author="Unknown">
        <w:r w:rsidRPr="00EB7D00">
          <w:rPr>
            <w:rFonts w:ascii="Helvetica" w:eastAsia="Times New Roman" w:hAnsi="Helvetica" w:cs="Helvetica"/>
            <w:color w:val="777777"/>
            <w:sz w:val="20"/>
            <w:szCs w:val="20"/>
          </w:rPr>
          <w:t>good</w:t>
        </w:r>
        <w:proofErr w:type="gramEnd"/>
        <w:r w:rsidRPr="00EB7D00">
          <w:rPr>
            <w:rFonts w:ascii="Helvetica" w:eastAsia="Times New Roman" w:hAnsi="Helvetica" w:cs="Helvetica"/>
            <w:color w:val="777777"/>
            <w:sz w:val="20"/>
            <w:szCs w:val="20"/>
          </w:rPr>
          <w:t xml:space="preserve"> </w:t>
        </w:r>
        <w:proofErr w:type="spellStart"/>
        <w:r w:rsidRPr="00EB7D00">
          <w:rPr>
            <w:rFonts w:ascii="Helvetica" w:eastAsia="Times New Roman" w:hAnsi="Helvetica" w:cs="Helvetica"/>
            <w:color w:val="777777"/>
            <w:sz w:val="20"/>
            <w:szCs w:val="20"/>
          </w:rPr>
          <w:t>effert</w:t>
        </w:r>
        <w:proofErr w:type="spellEnd"/>
      </w:ins>
    </w:p>
    <w:p w:rsidR="00EB7D00" w:rsidRPr="00EB7D00" w:rsidRDefault="00EB7D00" w:rsidP="00EB7D00">
      <w:pPr>
        <w:shd w:val="clear" w:color="auto" w:fill="FFFFFF"/>
        <w:spacing w:after="150" w:line="257" w:lineRule="atLeast"/>
        <w:rPr>
          <w:ins w:id="327" w:author="Unknown"/>
          <w:rFonts w:ascii="Helvetica" w:eastAsia="Times New Roman" w:hAnsi="Helvetica" w:cs="Helvetica"/>
          <w:color w:val="999999"/>
          <w:sz w:val="20"/>
          <w:szCs w:val="20"/>
        </w:rPr>
      </w:pPr>
      <w:ins w:id="328" w:author="Unknown">
        <w:r w:rsidRPr="00EB7D00">
          <w:rPr>
            <w:rFonts w:ascii="Helvetica" w:eastAsia="Times New Roman" w:hAnsi="Helvetica" w:cs="Helvetica"/>
            <w:color w:val="999999"/>
            <w:sz w:val="20"/>
          </w:rPr>
          <w:fldChar w:fldCharType="begin"/>
        </w:r>
        <w:r w:rsidRPr="00EB7D00">
          <w:rPr>
            <w:rFonts w:ascii="Helvetica" w:eastAsia="Times New Roman" w:hAnsi="Helvetica" w:cs="Helvetica"/>
            <w:color w:val="999999"/>
            <w:sz w:val="20"/>
          </w:rPr>
          <w:instrText xml:space="preserve"> HYPERLINK "http://www.codejava.net/frameworks/spring/sending-e-mail-with-spring-mvc" </w:instrText>
        </w:r>
        <w:r w:rsidRPr="00EB7D00">
          <w:rPr>
            <w:rFonts w:ascii="Helvetica" w:eastAsia="Times New Roman" w:hAnsi="Helvetica" w:cs="Helvetica"/>
            <w:color w:val="999999"/>
            <w:sz w:val="20"/>
          </w:rPr>
          <w:fldChar w:fldCharType="separate"/>
        </w:r>
        <w:r w:rsidRPr="00EB7D00">
          <w:rPr>
            <w:rFonts w:ascii="Helvetica" w:eastAsia="Times New Roman" w:hAnsi="Helvetica" w:cs="Helvetica"/>
            <w:color w:val="095197"/>
            <w:sz w:val="20"/>
            <w:u w:val="single"/>
          </w:rPr>
          <w:t>Quote</w:t>
        </w:r>
        <w:r w:rsidRPr="00EB7D00">
          <w:rPr>
            <w:rFonts w:ascii="Helvetica" w:eastAsia="Times New Roman" w:hAnsi="Helvetica" w:cs="Helvetica"/>
            <w:color w:val="999999"/>
            <w:sz w:val="20"/>
          </w:rPr>
          <w:fldChar w:fldCharType="end"/>
        </w:r>
      </w:ins>
    </w:p>
    <w:p w:rsidR="00EB7D00" w:rsidRPr="00EB7D00" w:rsidRDefault="00EB7D00" w:rsidP="00EB7D00">
      <w:pPr>
        <w:shd w:val="clear" w:color="auto" w:fill="FFFFFF"/>
        <w:spacing w:after="0" w:line="257" w:lineRule="atLeast"/>
        <w:rPr>
          <w:ins w:id="329" w:author="Unknown"/>
          <w:rFonts w:ascii="Helvetica" w:eastAsia="Times New Roman" w:hAnsi="Helvetica" w:cs="Helvetica"/>
          <w:color w:val="999999"/>
          <w:sz w:val="20"/>
          <w:szCs w:val="20"/>
        </w:rPr>
      </w:pPr>
      <w:ins w:id="330" w:author="Unknown">
        <w:r w:rsidRPr="00EB7D00">
          <w:rPr>
            <w:rFonts w:ascii="Verdana" w:eastAsia="Times New Roman" w:hAnsi="Verdana" w:cs="Helvetica"/>
            <w:b/>
            <w:bCs/>
            <w:color w:val="A9A9A9"/>
            <w:sz w:val="20"/>
          </w:rPr>
          <w:t>0</w:t>
        </w:r>
        <w:r w:rsidRPr="00EB7D00">
          <w:rPr>
            <w:rFonts w:ascii="Helvetica" w:eastAsia="Times New Roman" w:hAnsi="Helvetica" w:cs="Helvetica"/>
            <w:color w:val="999999"/>
            <w:sz w:val="20"/>
            <w:szCs w:val="20"/>
          </w:rPr>
          <w:fldChar w:fldCharType="begin"/>
        </w:r>
        <w:r w:rsidRPr="00EB7D00">
          <w:rPr>
            <w:rFonts w:ascii="Helvetica" w:eastAsia="Times New Roman" w:hAnsi="Helvetica" w:cs="Helvetica"/>
            <w:color w:val="999999"/>
            <w:sz w:val="20"/>
            <w:szCs w:val="20"/>
          </w:rPr>
          <w:instrText xml:space="preserve"> HYPERLINK "http://www.codejava.net/frameworks/spring/sending-e-mail-with-spring-mvc" \l "comment-2300" </w:instrText>
        </w:r>
        <w:r w:rsidRPr="00EB7D00">
          <w:rPr>
            <w:rFonts w:ascii="Helvetica" w:eastAsia="Times New Roman" w:hAnsi="Helvetica" w:cs="Helvetica"/>
            <w:color w:val="999999"/>
            <w:sz w:val="20"/>
            <w:szCs w:val="20"/>
          </w:rPr>
          <w:fldChar w:fldCharType="separate"/>
        </w:r>
        <w:r w:rsidRPr="00EB7D00">
          <w:rPr>
            <w:rFonts w:ascii="Helvetica" w:eastAsia="Times New Roman" w:hAnsi="Helvetica" w:cs="Helvetica"/>
            <w:color w:val="777777"/>
            <w:sz w:val="20"/>
            <w:u w:val="single"/>
          </w:rPr>
          <w:t>#</w:t>
        </w:r>
        <w:proofErr w:type="gramStart"/>
        <w:r w:rsidRPr="00EB7D00">
          <w:rPr>
            <w:rFonts w:ascii="Helvetica" w:eastAsia="Times New Roman" w:hAnsi="Helvetica" w:cs="Helvetica"/>
            <w:color w:val="777777"/>
            <w:sz w:val="20"/>
            <w:u w:val="single"/>
          </w:rPr>
          <w:t>39</w:t>
        </w:r>
        <w:r w:rsidRPr="00EB7D00">
          <w:rPr>
            <w:rFonts w:ascii="Helvetica" w:eastAsia="Times New Roman" w:hAnsi="Helvetica" w:cs="Helvetica"/>
            <w:color w:val="999999"/>
            <w:sz w:val="20"/>
            <w:szCs w:val="20"/>
          </w:rPr>
          <w:fldChar w:fldCharType="end"/>
        </w:r>
        <w:r w:rsidRPr="00EB7D00">
          <w:rPr>
            <w:rFonts w:ascii="Helvetica" w:eastAsia="Times New Roman" w:hAnsi="Helvetica" w:cs="Helvetica"/>
            <w:color w:val="999999"/>
            <w:sz w:val="20"/>
          </w:rPr>
          <w:t> </w:t>
        </w:r>
        <w:proofErr w:type="spellStart"/>
        <w:r w:rsidRPr="00EB7D00">
          <w:rPr>
            <w:rFonts w:ascii="Verdana" w:eastAsia="Times New Roman" w:hAnsi="Verdana" w:cs="Helvetica"/>
            <w:b/>
            <w:bCs/>
            <w:color w:val="3C452D"/>
            <w:sz w:val="20"/>
          </w:rPr>
          <w:t>Saras</w:t>
        </w:r>
        <w:proofErr w:type="spellEnd"/>
        <w:r w:rsidRPr="00EB7D00">
          <w:rPr>
            <w:rFonts w:ascii="Verdana" w:eastAsia="Times New Roman" w:hAnsi="Verdana" w:cs="Helvetica"/>
            <w:b/>
            <w:bCs/>
            <w:color w:val="3C452D"/>
            <w:sz w:val="20"/>
          </w:rPr>
          <w:t xml:space="preserve"> Kumar</w:t>
        </w:r>
        <w:r w:rsidRPr="00EB7D00">
          <w:rPr>
            <w:rFonts w:ascii="Helvetica" w:eastAsia="Times New Roman" w:hAnsi="Helvetica" w:cs="Helvetica"/>
            <w:color w:val="999999"/>
            <w:sz w:val="20"/>
          </w:rPr>
          <w:t> </w:t>
        </w:r>
        <w:r w:rsidRPr="00EB7D00">
          <w:rPr>
            <w:rFonts w:ascii="Helvetica" w:eastAsia="Times New Roman" w:hAnsi="Helvetica" w:cs="Helvetica"/>
            <w:color w:val="999999"/>
            <w:sz w:val="15"/>
          </w:rPr>
          <w:t>2015-07-01 03</w:t>
        </w:r>
        <w:proofErr w:type="gramEnd"/>
        <w:r w:rsidRPr="00EB7D00">
          <w:rPr>
            <w:rFonts w:ascii="Helvetica" w:eastAsia="Times New Roman" w:hAnsi="Helvetica" w:cs="Helvetica"/>
            <w:color w:val="999999"/>
            <w:sz w:val="15"/>
          </w:rPr>
          <w:t>:48</w:t>
        </w:r>
      </w:ins>
    </w:p>
    <w:p w:rsidR="00EB7D00" w:rsidRPr="00EB7D00" w:rsidRDefault="00EB7D00" w:rsidP="00EB7D00">
      <w:pPr>
        <w:shd w:val="clear" w:color="auto" w:fill="FFFFFF"/>
        <w:spacing w:after="0" w:line="257" w:lineRule="atLeast"/>
        <w:rPr>
          <w:ins w:id="331" w:author="Unknown"/>
          <w:rFonts w:ascii="Helvetica" w:eastAsia="Times New Roman" w:hAnsi="Helvetica" w:cs="Helvetica"/>
          <w:color w:val="777777"/>
          <w:sz w:val="20"/>
          <w:szCs w:val="20"/>
        </w:rPr>
      </w:pPr>
      <w:proofErr w:type="gramStart"/>
      <w:ins w:id="332" w:author="Unknown">
        <w:r w:rsidRPr="00EB7D00">
          <w:rPr>
            <w:rFonts w:ascii="Helvetica" w:eastAsia="Times New Roman" w:hAnsi="Helvetica" w:cs="Helvetica"/>
            <w:color w:val="777777"/>
            <w:sz w:val="20"/>
            <w:szCs w:val="20"/>
          </w:rPr>
          <w:t>good</w:t>
        </w:r>
        <w:proofErr w:type="gramEnd"/>
        <w:r w:rsidRPr="00EB7D00">
          <w:rPr>
            <w:rFonts w:ascii="Helvetica" w:eastAsia="Times New Roman" w:hAnsi="Helvetica" w:cs="Helvetica"/>
            <w:color w:val="777777"/>
            <w:sz w:val="20"/>
            <w:szCs w:val="20"/>
          </w:rPr>
          <w:t xml:space="preserve"> effort.</w:t>
        </w:r>
      </w:ins>
    </w:p>
    <w:p w:rsidR="00EB7D00" w:rsidRPr="00EB7D00" w:rsidRDefault="00EB7D00" w:rsidP="00EB7D00">
      <w:pPr>
        <w:shd w:val="clear" w:color="auto" w:fill="FFFFFF"/>
        <w:spacing w:after="150" w:line="257" w:lineRule="atLeast"/>
        <w:rPr>
          <w:ins w:id="333" w:author="Unknown"/>
          <w:rFonts w:ascii="Helvetica" w:eastAsia="Times New Roman" w:hAnsi="Helvetica" w:cs="Helvetica"/>
          <w:color w:val="999999"/>
          <w:sz w:val="20"/>
          <w:szCs w:val="20"/>
        </w:rPr>
      </w:pPr>
      <w:ins w:id="334" w:author="Unknown">
        <w:r w:rsidRPr="00EB7D00">
          <w:rPr>
            <w:rFonts w:ascii="Helvetica" w:eastAsia="Times New Roman" w:hAnsi="Helvetica" w:cs="Helvetica"/>
            <w:color w:val="999999"/>
            <w:sz w:val="20"/>
          </w:rPr>
          <w:fldChar w:fldCharType="begin"/>
        </w:r>
        <w:r w:rsidRPr="00EB7D00">
          <w:rPr>
            <w:rFonts w:ascii="Helvetica" w:eastAsia="Times New Roman" w:hAnsi="Helvetica" w:cs="Helvetica"/>
            <w:color w:val="999999"/>
            <w:sz w:val="20"/>
          </w:rPr>
          <w:instrText xml:space="preserve"> HYPERLINK "http://www.codejava.net/frameworks/spring/sending-e-mail-with-spring-mvc" </w:instrText>
        </w:r>
        <w:r w:rsidRPr="00EB7D00">
          <w:rPr>
            <w:rFonts w:ascii="Helvetica" w:eastAsia="Times New Roman" w:hAnsi="Helvetica" w:cs="Helvetica"/>
            <w:color w:val="999999"/>
            <w:sz w:val="20"/>
          </w:rPr>
          <w:fldChar w:fldCharType="separate"/>
        </w:r>
        <w:r w:rsidRPr="00EB7D00">
          <w:rPr>
            <w:rFonts w:ascii="Helvetica" w:eastAsia="Times New Roman" w:hAnsi="Helvetica" w:cs="Helvetica"/>
            <w:color w:val="095197"/>
            <w:sz w:val="20"/>
            <w:u w:val="single"/>
          </w:rPr>
          <w:t>Quote</w:t>
        </w:r>
        <w:r w:rsidRPr="00EB7D00">
          <w:rPr>
            <w:rFonts w:ascii="Helvetica" w:eastAsia="Times New Roman" w:hAnsi="Helvetica" w:cs="Helvetica"/>
            <w:color w:val="999999"/>
            <w:sz w:val="20"/>
          </w:rPr>
          <w:fldChar w:fldCharType="end"/>
        </w:r>
      </w:ins>
    </w:p>
    <w:p w:rsidR="00EB7D00" w:rsidRPr="00EB7D00" w:rsidRDefault="00EB7D00" w:rsidP="00EB7D00">
      <w:pPr>
        <w:shd w:val="clear" w:color="auto" w:fill="FFFFFF"/>
        <w:spacing w:after="0" w:line="270" w:lineRule="atLeast"/>
        <w:jc w:val="center"/>
        <w:rPr>
          <w:ins w:id="335" w:author="Unknown"/>
          <w:rFonts w:ascii="Helvetica" w:eastAsia="Times New Roman" w:hAnsi="Helvetica" w:cs="Helvetica"/>
          <w:color w:val="333333"/>
          <w:sz w:val="20"/>
          <w:szCs w:val="20"/>
        </w:rPr>
      </w:pPr>
      <w:ins w:id="336" w:author="Unknown">
        <w:r w:rsidRPr="00EB7D00">
          <w:rPr>
            <w:rFonts w:ascii="Arial" w:eastAsia="Times New Roman" w:hAnsi="Arial" w:cs="Arial"/>
            <w:b/>
            <w:bCs/>
            <w:color w:val="333333"/>
            <w:sz w:val="15"/>
          </w:rPr>
          <w:t>1</w:t>
        </w:r>
        <w:r w:rsidRPr="00EB7D00">
          <w:rPr>
            <w:rFonts w:ascii="Arial" w:eastAsia="Times New Roman" w:hAnsi="Arial" w:cs="Arial"/>
            <w:color w:val="777777"/>
            <w:sz w:val="15"/>
          </w:rPr>
          <w:t>2345</w:t>
        </w:r>
      </w:ins>
    </w:p>
    <w:p w:rsidR="00EB7D00" w:rsidRPr="00EB7D00" w:rsidRDefault="00EB7D00" w:rsidP="00EB7D00">
      <w:pPr>
        <w:shd w:val="clear" w:color="auto" w:fill="FFFFFF"/>
        <w:spacing w:after="0" w:line="270" w:lineRule="atLeast"/>
        <w:rPr>
          <w:ins w:id="337" w:author="Unknown"/>
          <w:rFonts w:ascii="Helvetica" w:eastAsia="Times New Roman" w:hAnsi="Helvetica" w:cs="Helvetica"/>
          <w:color w:val="333333"/>
          <w:sz w:val="20"/>
          <w:szCs w:val="20"/>
        </w:rPr>
      </w:pPr>
      <w:ins w:id="338" w:author="Unknown"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fldChar w:fldCharType="begin"/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instrText xml:space="preserve"> HYPERLINK "http://www.codejava.net/frameworks/spring/sending-e-mail-with-spring-mvc" \o "Refresh comments list" </w:instrText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fldChar w:fldCharType="separate"/>
        </w:r>
        <w:r w:rsidRPr="00EB7D00">
          <w:rPr>
            <w:rFonts w:ascii="Helvetica" w:eastAsia="Times New Roman" w:hAnsi="Helvetica" w:cs="Helvetica"/>
            <w:color w:val="095197"/>
            <w:sz w:val="20"/>
            <w:u w:val="single"/>
          </w:rPr>
          <w:t>Refresh comments list</w:t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fldChar w:fldCharType="end"/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br/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fldChar w:fldCharType="begin"/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instrText xml:space="preserve"> HYPERLINK "http://www.codejava.net/component/jcomments/feed/com_content/207" \o "RSS feed for comments to this post" \t "_blank" </w:instrText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fldChar w:fldCharType="separate"/>
        </w:r>
        <w:r w:rsidRPr="00EB7D00">
          <w:rPr>
            <w:rFonts w:ascii="Helvetica" w:eastAsia="Times New Roman" w:hAnsi="Helvetica" w:cs="Helvetica"/>
            <w:color w:val="095197"/>
            <w:sz w:val="20"/>
            <w:u w:val="single"/>
          </w:rPr>
          <w:t>RSS feed for comments to this post</w:t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fldChar w:fldCharType="end"/>
        </w:r>
      </w:ins>
    </w:p>
    <w:p w:rsidR="00EB7D00" w:rsidRPr="00EB7D00" w:rsidRDefault="00EB7D00" w:rsidP="00EB7D00">
      <w:pPr>
        <w:shd w:val="clear" w:color="auto" w:fill="FFFFFF"/>
        <w:spacing w:after="0" w:line="270" w:lineRule="atLeast"/>
        <w:jc w:val="right"/>
        <w:rPr>
          <w:ins w:id="339" w:author="Unknown"/>
          <w:rFonts w:ascii="Helvetica" w:eastAsia="Times New Roman" w:hAnsi="Helvetica" w:cs="Helvetica"/>
          <w:color w:val="333333"/>
          <w:sz w:val="20"/>
          <w:szCs w:val="20"/>
        </w:rPr>
      </w:pPr>
      <w:ins w:id="340" w:author="Unknown"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fldChar w:fldCharType="begin"/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instrText xml:space="preserve"> HYPERLINK "http://www.joomlatune.com/" \o "JComments" \t "_blank" </w:instrText>
        </w:r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fldChar w:fldCharType="separate"/>
        </w:r>
        <w:proofErr w:type="spellStart"/>
        <w:r w:rsidRPr="00EB7D00">
          <w:rPr>
            <w:rFonts w:ascii="Helvetica" w:eastAsia="Times New Roman" w:hAnsi="Helvetica" w:cs="Helvetica"/>
            <w:color w:val="095197"/>
            <w:sz w:val="20"/>
            <w:u w:val="single"/>
          </w:rPr>
          <w:t>JComments</w:t>
        </w:r>
        <w:proofErr w:type="spellEnd"/>
        <w:r w:rsidRPr="00EB7D00">
          <w:rPr>
            <w:rFonts w:ascii="Helvetica" w:eastAsia="Times New Roman" w:hAnsi="Helvetica" w:cs="Helvetica"/>
            <w:color w:val="333333"/>
            <w:sz w:val="20"/>
            <w:szCs w:val="20"/>
          </w:rPr>
          <w:fldChar w:fldCharType="end"/>
        </w:r>
      </w:ins>
    </w:p>
    <w:p w:rsidR="00EB7D00" w:rsidRPr="00EB7D00" w:rsidRDefault="00EB7D00" w:rsidP="00EB7D00">
      <w:pPr>
        <w:shd w:val="clear" w:color="auto" w:fill="095197"/>
        <w:spacing w:after="0" w:line="240" w:lineRule="atLeast"/>
        <w:rPr>
          <w:ins w:id="341" w:author="Unknown"/>
          <w:rFonts w:ascii="Times New Roman" w:eastAsia="Times New Roman" w:hAnsi="Times New Roman" w:cs="Times New Roman"/>
          <w:color w:val="FFFFFF"/>
          <w:sz w:val="17"/>
          <w:szCs w:val="17"/>
        </w:rPr>
      </w:pPr>
      <w:ins w:id="342" w:author="Unknown">
        <w:r w:rsidRPr="00EB7D00">
          <w:rPr>
            <w:rFonts w:ascii="Times New Roman" w:eastAsia="Times New Roman" w:hAnsi="Times New Roman" w:cs="Times New Roman"/>
            <w:color w:val="FFFFFF"/>
            <w:sz w:val="17"/>
            <w:szCs w:val="17"/>
          </w:rPr>
          <w:object w:dxaOrig="1440" w:dyaOrig="1440">
            <v:shape id="_x0000_i1051" type="#_x0000_t75" style="width:1in;height:1in" o:ole="">
              <v:imagedata r:id="rId48" o:title=""/>
            </v:shape>
            <w:control r:id="rId49" w:name="Object 27" w:shapeid="_x0000_i1051"/>
          </w:object>
        </w:r>
      </w:ins>
    </w:p>
    <w:p w:rsidR="00EB7D00" w:rsidRPr="00EB7D00" w:rsidRDefault="00EB7D00" w:rsidP="00EB7D00">
      <w:pPr>
        <w:numPr>
          <w:ilvl w:val="0"/>
          <w:numId w:val="7"/>
        </w:numPr>
        <w:shd w:val="clear" w:color="auto" w:fill="095197"/>
        <w:spacing w:before="100" w:beforeAutospacing="1" w:after="100" w:afterAutospacing="1" w:line="270" w:lineRule="atLeast"/>
        <w:ind w:left="0"/>
        <w:rPr>
          <w:ins w:id="343" w:author="Unknown"/>
          <w:rFonts w:ascii="Times New Roman" w:eastAsia="Times New Roman" w:hAnsi="Times New Roman" w:cs="Times New Roman"/>
          <w:color w:val="FFFFFF"/>
          <w:sz w:val="17"/>
          <w:szCs w:val="17"/>
        </w:rPr>
      </w:pPr>
    </w:p>
    <w:p w:rsidR="00EB7D00" w:rsidRPr="00EB7D00" w:rsidRDefault="00EB7D00" w:rsidP="00EB7D00">
      <w:pPr>
        <w:numPr>
          <w:ilvl w:val="0"/>
          <w:numId w:val="7"/>
        </w:numPr>
        <w:shd w:val="clear" w:color="auto" w:fill="095197"/>
        <w:spacing w:before="100" w:beforeAutospacing="1" w:after="100" w:afterAutospacing="1" w:line="270" w:lineRule="atLeast"/>
        <w:ind w:left="0"/>
        <w:rPr>
          <w:ins w:id="344" w:author="Unknown"/>
          <w:rFonts w:ascii="Times New Roman" w:eastAsia="Times New Roman" w:hAnsi="Times New Roman" w:cs="Times New Roman"/>
          <w:color w:val="FFFFFF"/>
          <w:sz w:val="17"/>
          <w:szCs w:val="17"/>
        </w:rPr>
      </w:pPr>
    </w:p>
    <w:p w:rsidR="00EB7D00" w:rsidRPr="00EB7D00" w:rsidRDefault="00EB7D00" w:rsidP="00EB7D00">
      <w:pPr>
        <w:shd w:val="clear" w:color="auto" w:fill="333333"/>
        <w:spacing w:after="135" w:line="240" w:lineRule="auto"/>
        <w:jc w:val="right"/>
        <w:rPr>
          <w:ins w:id="345" w:author="Unknown"/>
          <w:rFonts w:ascii="Times New Roman" w:eastAsia="Times New Roman" w:hAnsi="Times New Roman" w:cs="Times New Roman"/>
          <w:color w:val="FFFFFF"/>
          <w:sz w:val="24"/>
          <w:szCs w:val="24"/>
        </w:rPr>
      </w:pPr>
      <w:ins w:id="346" w:author="Unknown">
        <w:r w:rsidRPr="00EB7D00">
          <w:rPr>
            <w:rFonts w:ascii="Times New Roman" w:eastAsia="Times New Roman" w:hAnsi="Times New Roman" w:cs="Times New Roman"/>
            <w:color w:val="FFFFFF"/>
            <w:sz w:val="24"/>
            <w:szCs w:val="24"/>
          </w:rPr>
          <w:lastRenderedPageBreak/>
          <w:fldChar w:fldCharType="begin"/>
        </w:r>
        <w:r w:rsidRPr="00EB7D00">
          <w:rPr>
            <w:rFonts w:ascii="Times New Roman" w:eastAsia="Times New Roman" w:hAnsi="Times New Roman" w:cs="Times New Roman"/>
            <w:color w:val="FFFFFF"/>
            <w:sz w:val="24"/>
            <w:szCs w:val="24"/>
          </w:rPr>
          <w:instrText xml:space="preserve"> HYPERLINK "http://javatipseveryday.com/" \t "_blank" </w:instrText>
        </w:r>
        <w:r w:rsidRPr="00EB7D00">
          <w:rPr>
            <w:rFonts w:ascii="Times New Roman" w:eastAsia="Times New Roman" w:hAnsi="Times New Roman" w:cs="Times New Roman"/>
            <w:color w:val="FFFFFF"/>
            <w:sz w:val="24"/>
            <w:szCs w:val="24"/>
          </w:rPr>
          <w:fldChar w:fldCharType="separate"/>
        </w:r>
        <w:r w:rsidRPr="00EB7D00">
          <w:rPr>
            <w:rFonts w:ascii="Times New Roman" w:eastAsia="Times New Roman" w:hAnsi="Times New Roman" w:cs="Times New Roman"/>
            <w:b/>
            <w:bCs/>
            <w:color w:val="FFFF00"/>
            <w:sz w:val="24"/>
            <w:szCs w:val="24"/>
            <w:u w:val="single"/>
          </w:rPr>
          <w:t>JavaTipsEveryDay</w:t>
        </w:r>
        <w:r w:rsidRPr="00EB7D00">
          <w:rPr>
            <w:rFonts w:ascii="Times New Roman" w:eastAsia="Times New Roman" w:hAnsi="Times New Roman" w:cs="Times New Roman"/>
            <w:color w:val="FFFFFF"/>
            <w:sz w:val="24"/>
            <w:szCs w:val="24"/>
          </w:rPr>
          <w:fldChar w:fldCharType="end"/>
        </w:r>
        <w:r w:rsidRPr="00EB7D00">
          <w:rPr>
            <w:rFonts w:ascii="Times New Roman" w:eastAsia="Times New Roman" w:hAnsi="Times New Roman" w:cs="Times New Roman"/>
            <w:color w:val="FFFFFF"/>
            <w:sz w:val="24"/>
            <w:szCs w:val="24"/>
          </w:rPr>
          <w:t>  </w:t>
        </w:r>
        <w:r w:rsidRPr="00EB7D00">
          <w:rPr>
            <w:rFonts w:ascii="Times New Roman" w:eastAsia="Times New Roman" w:hAnsi="Times New Roman" w:cs="Times New Roman"/>
            <w:color w:val="FFFFFF"/>
            <w:sz w:val="24"/>
            <w:szCs w:val="24"/>
          </w:rPr>
          <w:fldChar w:fldCharType="begin"/>
        </w:r>
        <w:r w:rsidRPr="00EB7D00">
          <w:rPr>
            <w:rFonts w:ascii="Times New Roman" w:eastAsia="Times New Roman" w:hAnsi="Times New Roman" w:cs="Times New Roman"/>
            <w:color w:val="FFFFFF"/>
            <w:sz w:val="24"/>
            <w:szCs w:val="24"/>
          </w:rPr>
          <w:instrText xml:space="preserve"> HYPERLINK "http://www.codejava.net/site/about" </w:instrText>
        </w:r>
        <w:r w:rsidRPr="00EB7D00">
          <w:rPr>
            <w:rFonts w:ascii="Times New Roman" w:eastAsia="Times New Roman" w:hAnsi="Times New Roman" w:cs="Times New Roman"/>
            <w:color w:val="FFFFFF"/>
            <w:sz w:val="24"/>
            <w:szCs w:val="24"/>
          </w:rPr>
          <w:fldChar w:fldCharType="separate"/>
        </w:r>
        <w:r w:rsidRPr="00EB7D00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</w:rPr>
          <w:t>About</w:t>
        </w:r>
        <w:r w:rsidRPr="00EB7D00">
          <w:rPr>
            <w:rFonts w:ascii="Times New Roman" w:eastAsia="Times New Roman" w:hAnsi="Times New Roman" w:cs="Times New Roman"/>
            <w:color w:val="FFFFFF"/>
            <w:sz w:val="24"/>
            <w:szCs w:val="24"/>
          </w:rPr>
          <w:fldChar w:fldCharType="end"/>
        </w:r>
        <w:r w:rsidRPr="00EB7D00">
          <w:rPr>
            <w:rFonts w:ascii="Times New Roman" w:eastAsia="Times New Roman" w:hAnsi="Times New Roman" w:cs="Times New Roman"/>
            <w:color w:val="FFFFFF"/>
            <w:sz w:val="24"/>
            <w:szCs w:val="24"/>
          </w:rPr>
          <w:t>  </w:t>
        </w:r>
        <w:r w:rsidRPr="00EB7D00">
          <w:rPr>
            <w:rFonts w:ascii="Times New Roman" w:eastAsia="Times New Roman" w:hAnsi="Times New Roman" w:cs="Times New Roman"/>
            <w:color w:val="FFFFFF"/>
            <w:sz w:val="24"/>
            <w:szCs w:val="24"/>
          </w:rPr>
          <w:fldChar w:fldCharType="begin"/>
        </w:r>
        <w:r w:rsidRPr="00EB7D00">
          <w:rPr>
            <w:rFonts w:ascii="Times New Roman" w:eastAsia="Times New Roman" w:hAnsi="Times New Roman" w:cs="Times New Roman"/>
            <w:color w:val="FFFFFF"/>
            <w:sz w:val="24"/>
            <w:szCs w:val="24"/>
          </w:rPr>
          <w:instrText xml:space="preserve"> HYPERLINK "http://www.codejava.net/advertise" </w:instrText>
        </w:r>
        <w:r w:rsidRPr="00EB7D00">
          <w:rPr>
            <w:rFonts w:ascii="Times New Roman" w:eastAsia="Times New Roman" w:hAnsi="Times New Roman" w:cs="Times New Roman"/>
            <w:color w:val="FFFFFF"/>
            <w:sz w:val="24"/>
            <w:szCs w:val="24"/>
          </w:rPr>
          <w:fldChar w:fldCharType="separate"/>
        </w:r>
        <w:r w:rsidRPr="00EB7D00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</w:rPr>
          <w:t>Advertise</w:t>
        </w:r>
        <w:r w:rsidRPr="00EB7D00">
          <w:rPr>
            <w:rFonts w:ascii="Times New Roman" w:eastAsia="Times New Roman" w:hAnsi="Times New Roman" w:cs="Times New Roman"/>
            <w:color w:val="FFFFFF"/>
            <w:sz w:val="24"/>
            <w:szCs w:val="24"/>
          </w:rPr>
          <w:fldChar w:fldCharType="end"/>
        </w:r>
        <w:r w:rsidRPr="00EB7D00">
          <w:rPr>
            <w:rFonts w:ascii="Times New Roman" w:eastAsia="Times New Roman" w:hAnsi="Times New Roman" w:cs="Times New Roman"/>
            <w:color w:val="FFFFFF"/>
            <w:sz w:val="24"/>
            <w:szCs w:val="24"/>
          </w:rPr>
          <w:t>  </w:t>
        </w:r>
        <w:r w:rsidRPr="00EB7D00">
          <w:rPr>
            <w:rFonts w:ascii="Times New Roman" w:eastAsia="Times New Roman" w:hAnsi="Times New Roman" w:cs="Times New Roman"/>
            <w:color w:val="FFFFFF"/>
            <w:sz w:val="24"/>
            <w:szCs w:val="24"/>
          </w:rPr>
          <w:fldChar w:fldCharType="begin"/>
        </w:r>
        <w:r w:rsidRPr="00EB7D00">
          <w:rPr>
            <w:rFonts w:ascii="Times New Roman" w:eastAsia="Times New Roman" w:hAnsi="Times New Roman" w:cs="Times New Roman"/>
            <w:color w:val="FFFFFF"/>
            <w:sz w:val="24"/>
            <w:szCs w:val="24"/>
          </w:rPr>
          <w:instrText xml:space="preserve"> HYPERLINK "http://www.codejava.net/site/contribute" </w:instrText>
        </w:r>
        <w:r w:rsidRPr="00EB7D00">
          <w:rPr>
            <w:rFonts w:ascii="Times New Roman" w:eastAsia="Times New Roman" w:hAnsi="Times New Roman" w:cs="Times New Roman"/>
            <w:color w:val="FFFFFF"/>
            <w:sz w:val="24"/>
            <w:szCs w:val="24"/>
          </w:rPr>
          <w:fldChar w:fldCharType="separate"/>
        </w:r>
        <w:r w:rsidRPr="00EB7D00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</w:rPr>
          <w:t>Contribute</w:t>
        </w:r>
        <w:r w:rsidRPr="00EB7D00">
          <w:rPr>
            <w:rFonts w:ascii="Times New Roman" w:eastAsia="Times New Roman" w:hAnsi="Times New Roman" w:cs="Times New Roman"/>
            <w:color w:val="FFFFFF"/>
            <w:sz w:val="24"/>
            <w:szCs w:val="24"/>
          </w:rPr>
          <w:fldChar w:fldCharType="end"/>
        </w:r>
        <w:r w:rsidRPr="00EB7D00">
          <w:rPr>
            <w:rFonts w:ascii="Times New Roman" w:eastAsia="Times New Roman" w:hAnsi="Times New Roman" w:cs="Times New Roman"/>
            <w:color w:val="FFFFFF"/>
            <w:sz w:val="24"/>
            <w:szCs w:val="24"/>
          </w:rPr>
          <w:t>  </w:t>
        </w:r>
        <w:r w:rsidRPr="00EB7D00">
          <w:rPr>
            <w:rFonts w:ascii="Times New Roman" w:eastAsia="Times New Roman" w:hAnsi="Times New Roman" w:cs="Times New Roman"/>
            <w:color w:val="FFFFFF"/>
            <w:sz w:val="24"/>
            <w:szCs w:val="24"/>
          </w:rPr>
          <w:fldChar w:fldCharType="begin"/>
        </w:r>
        <w:r w:rsidRPr="00EB7D00">
          <w:rPr>
            <w:rFonts w:ascii="Times New Roman" w:eastAsia="Times New Roman" w:hAnsi="Times New Roman" w:cs="Times New Roman"/>
            <w:color w:val="FFFFFF"/>
            <w:sz w:val="24"/>
            <w:szCs w:val="24"/>
          </w:rPr>
          <w:instrText xml:space="preserve"> HYPERLINK "http://www.codejava.net/contactus" </w:instrText>
        </w:r>
        <w:r w:rsidRPr="00EB7D00">
          <w:rPr>
            <w:rFonts w:ascii="Times New Roman" w:eastAsia="Times New Roman" w:hAnsi="Times New Roman" w:cs="Times New Roman"/>
            <w:color w:val="FFFFFF"/>
            <w:sz w:val="24"/>
            <w:szCs w:val="24"/>
          </w:rPr>
          <w:fldChar w:fldCharType="separate"/>
        </w:r>
        <w:r w:rsidRPr="00EB7D00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</w:rPr>
          <w:t>Contact</w:t>
        </w:r>
        <w:r w:rsidRPr="00EB7D00">
          <w:rPr>
            <w:rFonts w:ascii="Times New Roman" w:eastAsia="Times New Roman" w:hAnsi="Times New Roman" w:cs="Times New Roman"/>
            <w:color w:val="FFFFFF"/>
            <w:sz w:val="24"/>
            <w:szCs w:val="24"/>
          </w:rPr>
          <w:fldChar w:fldCharType="end"/>
        </w:r>
        <w:r w:rsidRPr="00EB7D00">
          <w:rPr>
            <w:rFonts w:ascii="Times New Roman" w:eastAsia="Times New Roman" w:hAnsi="Times New Roman" w:cs="Times New Roman"/>
            <w:color w:val="FFFFFF"/>
            <w:sz w:val="24"/>
            <w:szCs w:val="24"/>
          </w:rPr>
          <w:t>  </w:t>
        </w:r>
        <w:r w:rsidRPr="00EB7D00">
          <w:rPr>
            <w:rFonts w:ascii="Times New Roman" w:eastAsia="Times New Roman" w:hAnsi="Times New Roman" w:cs="Times New Roman"/>
            <w:color w:val="FFFFFF"/>
            <w:sz w:val="24"/>
            <w:szCs w:val="24"/>
          </w:rPr>
          <w:fldChar w:fldCharType="begin"/>
        </w:r>
        <w:r w:rsidRPr="00EB7D00">
          <w:rPr>
            <w:rFonts w:ascii="Times New Roman" w:eastAsia="Times New Roman" w:hAnsi="Times New Roman" w:cs="Times New Roman"/>
            <w:color w:val="FFFFFF"/>
            <w:sz w:val="24"/>
            <w:szCs w:val="24"/>
          </w:rPr>
          <w:instrText xml:space="preserve"> HYPERLINK "http://www.codejava.net/site/terms" </w:instrText>
        </w:r>
        <w:r w:rsidRPr="00EB7D00">
          <w:rPr>
            <w:rFonts w:ascii="Times New Roman" w:eastAsia="Times New Roman" w:hAnsi="Times New Roman" w:cs="Times New Roman"/>
            <w:color w:val="FFFFFF"/>
            <w:sz w:val="24"/>
            <w:szCs w:val="24"/>
          </w:rPr>
          <w:fldChar w:fldCharType="separate"/>
        </w:r>
        <w:r w:rsidRPr="00EB7D00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</w:rPr>
          <w:t>Terms of Use</w:t>
        </w:r>
        <w:r w:rsidRPr="00EB7D00">
          <w:rPr>
            <w:rFonts w:ascii="Times New Roman" w:eastAsia="Times New Roman" w:hAnsi="Times New Roman" w:cs="Times New Roman"/>
            <w:color w:val="FFFFFF"/>
            <w:sz w:val="24"/>
            <w:szCs w:val="24"/>
          </w:rPr>
          <w:fldChar w:fldCharType="end"/>
        </w:r>
        <w:r w:rsidRPr="00EB7D00">
          <w:rPr>
            <w:rFonts w:ascii="Times New Roman" w:eastAsia="Times New Roman" w:hAnsi="Times New Roman" w:cs="Times New Roman"/>
            <w:color w:val="FFFFFF"/>
            <w:sz w:val="24"/>
            <w:szCs w:val="24"/>
          </w:rPr>
          <w:t>  </w:t>
        </w:r>
        <w:r w:rsidRPr="00EB7D00">
          <w:rPr>
            <w:rFonts w:ascii="Times New Roman" w:eastAsia="Times New Roman" w:hAnsi="Times New Roman" w:cs="Times New Roman"/>
            <w:color w:val="FFFFFF"/>
            <w:sz w:val="24"/>
            <w:szCs w:val="24"/>
          </w:rPr>
          <w:fldChar w:fldCharType="begin"/>
        </w:r>
        <w:r w:rsidRPr="00EB7D00">
          <w:rPr>
            <w:rFonts w:ascii="Times New Roman" w:eastAsia="Times New Roman" w:hAnsi="Times New Roman" w:cs="Times New Roman"/>
            <w:color w:val="FFFFFF"/>
            <w:sz w:val="24"/>
            <w:szCs w:val="24"/>
          </w:rPr>
          <w:instrText xml:space="preserve"> HYPERLINK "http://www.codejava.net/site/privacy-policy" </w:instrText>
        </w:r>
        <w:r w:rsidRPr="00EB7D00">
          <w:rPr>
            <w:rFonts w:ascii="Times New Roman" w:eastAsia="Times New Roman" w:hAnsi="Times New Roman" w:cs="Times New Roman"/>
            <w:color w:val="FFFFFF"/>
            <w:sz w:val="24"/>
            <w:szCs w:val="24"/>
          </w:rPr>
          <w:fldChar w:fldCharType="separate"/>
        </w:r>
        <w:r w:rsidRPr="00EB7D00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</w:rPr>
          <w:t>Privacy Policy</w:t>
        </w:r>
        <w:r w:rsidRPr="00EB7D00">
          <w:rPr>
            <w:rFonts w:ascii="Times New Roman" w:eastAsia="Times New Roman" w:hAnsi="Times New Roman" w:cs="Times New Roman"/>
            <w:color w:val="FFFFFF"/>
            <w:sz w:val="24"/>
            <w:szCs w:val="24"/>
          </w:rPr>
          <w:fldChar w:fldCharType="end"/>
        </w:r>
        <w:r w:rsidRPr="00EB7D00">
          <w:rPr>
            <w:rFonts w:ascii="Times New Roman" w:eastAsia="Times New Roman" w:hAnsi="Times New Roman" w:cs="Times New Roman"/>
            <w:color w:val="FFFFFF"/>
            <w:sz w:val="24"/>
            <w:szCs w:val="24"/>
          </w:rPr>
          <w:t>  </w:t>
        </w:r>
        <w:r w:rsidRPr="00EB7D00">
          <w:rPr>
            <w:rFonts w:ascii="Times New Roman" w:eastAsia="Times New Roman" w:hAnsi="Times New Roman" w:cs="Times New Roman"/>
            <w:color w:val="FFFFFF"/>
            <w:sz w:val="24"/>
            <w:szCs w:val="24"/>
          </w:rPr>
          <w:fldChar w:fldCharType="begin"/>
        </w:r>
        <w:r w:rsidRPr="00EB7D00">
          <w:rPr>
            <w:rFonts w:ascii="Times New Roman" w:eastAsia="Times New Roman" w:hAnsi="Times New Roman" w:cs="Times New Roman"/>
            <w:color w:val="FFFFFF"/>
            <w:sz w:val="24"/>
            <w:szCs w:val="24"/>
          </w:rPr>
          <w:instrText xml:space="preserve"> HYPERLINK "http://www.codejava.net/site/site-map" </w:instrText>
        </w:r>
        <w:r w:rsidRPr="00EB7D00">
          <w:rPr>
            <w:rFonts w:ascii="Times New Roman" w:eastAsia="Times New Roman" w:hAnsi="Times New Roman" w:cs="Times New Roman"/>
            <w:color w:val="FFFFFF"/>
            <w:sz w:val="24"/>
            <w:szCs w:val="24"/>
          </w:rPr>
          <w:fldChar w:fldCharType="separate"/>
        </w:r>
        <w:r w:rsidRPr="00EB7D00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</w:rPr>
          <w:t>Site Map</w:t>
        </w:r>
        <w:r w:rsidRPr="00EB7D00">
          <w:rPr>
            <w:rFonts w:ascii="Times New Roman" w:eastAsia="Times New Roman" w:hAnsi="Times New Roman" w:cs="Times New Roman"/>
            <w:color w:val="FFFFFF"/>
            <w:sz w:val="24"/>
            <w:szCs w:val="24"/>
          </w:rPr>
          <w:fldChar w:fldCharType="end"/>
        </w:r>
        <w:r w:rsidRPr="00EB7D00">
          <w:rPr>
            <w:rFonts w:ascii="Times New Roman" w:eastAsia="Times New Roman" w:hAnsi="Times New Roman" w:cs="Times New Roman"/>
            <w:color w:val="FFFFFF"/>
            <w:sz w:val="24"/>
            <w:szCs w:val="24"/>
          </w:rPr>
          <w:t>  </w:t>
        </w:r>
        <w:r w:rsidRPr="00EB7D00">
          <w:rPr>
            <w:rFonts w:ascii="Times New Roman" w:eastAsia="Times New Roman" w:hAnsi="Times New Roman" w:cs="Times New Roman"/>
            <w:color w:val="FFFFFF"/>
            <w:sz w:val="24"/>
            <w:szCs w:val="24"/>
          </w:rPr>
          <w:fldChar w:fldCharType="begin"/>
        </w:r>
        <w:r w:rsidRPr="00EB7D00">
          <w:rPr>
            <w:rFonts w:ascii="Times New Roman" w:eastAsia="Times New Roman" w:hAnsi="Times New Roman" w:cs="Times New Roman"/>
            <w:color w:val="FFFFFF"/>
            <w:sz w:val="24"/>
            <w:szCs w:val="24"/>
          </w:rPr>
          <w:instrText xml:space="preserve"> HYPERLINK "http://newsletter.codejava.net/" </w:instrText>
        </w:r>
        <w:r w:rsidRPr="00EB7D00">
          <w:rPr>
            <w:rFonts w:ascii="Times New Roman" w:eastAsia="Times New Roman" w:hAnsi="Times New Roman" w:cs="Times New Roman"/>
            <w:color w:val="FFFFFF"/>
            <w:sz w:val="24"/>
            <w:szCs w:val="24"/>
          </w:rPr>
          <w:fldChar w:fldCharType="separate"/>
        </w:r>
        <w:r w:rsidRPr="00EB7D00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</w:rPr>
          <w:t>Newsletter</w:t>
        </w:r>
        <w:r w:rsidRPr="00EB7D00">
          <w:rPr>
            <w:rFonts w:ascii="Times New Roman" w:eastAsia="Times New Roman" w:hAnsi="Times New Roman" w:cs="Times New Roman"/>
            <w:color w:val="FFFFFF"/>
            <w:sz w:val="24"/>
            <w:szCs w:val="24"/>
          </w:rPr>
          <w:fldChar w:fldCharType="end"/>
        </w:r>
        <w:r w:rsidRPr="00EB7D00">
          <w:rPr>
            <w:rFonts w:ascii="Times New Roman" w:eastAsia="Times New Roman" w:hAnsi="Times New Roman" w:cs="Times New Roman"/>
            <w:color w:val="FFFFFF"/>
            <w:sz w:val="24"/>
            <w:szCs w:val="24"/>
          </w:rPr>
          <w:t>            </w:t>
        </w:r>
        <w:r w:rsidRPr="00EB7D00">
          <w:rPr>
            <w:rFonts w:ascii="Times New Roman" w:eastAsia="Times New Roman" w:hAnsi="Times New Roman" w:cs="Times New Roman"/>
            <w:color w:val="FFFFFF"/>
            <w:sz w:val="24"/>
            <w:szCs w:val="24"/>
          </w:rPr>
          <w:br/>
        </w:r>
        <w:r w:rsidRPr="00EB7D00">
          <w:rPr>
            <w:rFonts w:ascii="Times New Roman" w:eastAsia="Times New Roman" w:hAnsi="Times New Roman" w:cs="Times New Roman"/>
            <w:color w:val="FFFFFF"/>
            <w:sz w:val="15"/>
            <w:szCs w:val="15"/>
          </w:rPr>
          <w:t>Copyright © 2012 - 2016 by www.codejava.net</w:t>
        </w:r>
      </w:ins>
    </w:p>
    <w:p w:rsidR="007D1E71" w:rsidRDefault="00EB7D00"/>
    <w:sectPr w:rsidR="007D1E71" w:rsidSect="00997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B8087A"/>
    <w:multiLevelType w:val="multilevel"/>
    <w:tmpl w:val="B9AC8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DD353A4"/>
    <w:multiLevelType w:val="multilevel"/>
    <w:tmpl w:val="0C36E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DF00E7C"/>
    <w:multiLevelType w:val="multilevel"/>
    <w:tmpl w:val="AEF8C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723717"/>
    <w:multiLevelType w:val="multilevel"/>
    <w:tmpl w:val="680AB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DDC4DBC"/>
    <w:multiLevelType w:val="multilevel"/>
    <w:tmpl w:val="D2E64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5A21950"/>
    <w:multiLevelType w:val="multilevel"/>
    <w:tmpl w:val="9C248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F470CC4"/>
    <w:multiLevelType w:val="multilevel"/>
    <w:tmpl w:val="BD5C0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7D00"/>
    <w:rsid w:val="007C4B37"/>
    <w:rsid w:val="00804AD7"/>
    <w:rsid w:val="0099795A"/>
    <w:rsid w:val="00EB7D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95A"/>
  </w:style>
  <w:style w:type="paragraph" w:styleId="Heading1">
    <w:name w:val="heading 1"/>
    <w:basedOn w:val="Normal"/>
    <w:link w:val="Heading1Char"/>
    <w:uiPriority w:val="9"/>
    <w:qFormat/>
    <w:rsid w:val="00EB7D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EB7D0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D0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EB7D0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B7D0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7D00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EB7D00"/>
  </w:style>
  <w:style w:type="character" w:customStyle="1" w:styleId="divider">
    <w:name w:val="divider"/>
    <w:basedOn w:val="DefaultParagraphFont"/>
    <w:rsid w:val="00EB7D0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B7D0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B7D00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B7D0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B7D00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EB7D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B7D00"/>
    <w:rPr>
      <w:b/>
      <w:bCs/>
    </w:rPr>
  </w:style>
  <w:style w:type="character" w:styleId="Emphasis">
    <w:name w:val="Emphasis"/>
    <w:basedOn w:val="DefaultParagraphFont"/>
    <w:uiPriority w:val="20"/>
    <w:qFormat/>
    <w:rsid w:val="00EB7D00"/>
    <w:rPr>
      <w:i/>
      <w:iCs/>
    </w:rPr>
  </w:style>
  <w:style w:type="character" w:customStyle="1" w:styleId="icon-print">
    <w:name w:val="icon-print"/>
    <w:basedOn w:val="DefaultParagraphFont"/>
    <w:rsid w:val="00EB7D00"/>
  </w:style>
  <w:style w:type="character" w:customStyle="1" w:styleId="icon-envelope">
    <w:name w:val="icon-envelope"/>
    <w:basedOn w:val="DefaultParagraphFont"/>
    <w:rsid w:val="00EB7D00"/>
  </w:style>
  <w:style w:type="character" w:styleId="HTMLCode">
    <w:name w:val="HTML Code"/>
    <w:basedOn w:val="DefaultParagraphFont"/>
    <w:uiPriority w:val="99"/>
    <w:semiHidden/>
    <w:unhideWhenUsed/>
    <w:rsid w:val="00EB7D00"/>
    <w:rPr>
      <w:rFonts w:ascii="Courier New" w:eastAsia="Times New Roman" w:hAnsi="Courier New" w:cs="Courier New"/>
      <w:sz w:val="20"/>
      <w:szCs w:val="20"/>
    </w:rPr>
  </w:style>
  <w:style w:type="character" w:customStyle="1" w:styleId="bbcode">
    <w:name w:val="bbcode"/>
    <w:basedOn w:val="DefaultParagraphFont"/>
    <w:rsid w:val="00EB7D00"/>
  </w:style>
  <w:style w:type="character" w:customStyle="1" w:styleId="counter">
    <w:name w:val="counter"/>
    <w:basedOn w:val="DefaultParagraphFont"/>
    <w:rsid w:val="00EB7D00"/>
  </w:style>
  <w:style w:type="character" w:customStyle="1" w:styleId="recaptchaonlyifprivacy">
    <w:name w:val="recaptcha_only_if_privacy"/>
    <w:basedOn w:val="DefaultParagraphFont"/>
    <w:rsid w:val="00EB7D00"/>
  </w:style>
  <w:style w:type="character" w:customStyle="1" w:styleId="activepage">
    <w:name w:val="activepage"/>
    <w:basedOn w:val="DefaultParagraphFont"/>
    <w:rsid w:val="00EB7D00"/>
  </w:style>
  <w:style w:type="character" w:customStyle="1" w:styleId="page">
    <w:name w:val="page"/>
    <w:basedOn w:val="DefaultParagraphFont"/>
    <w:rsid w:val="00EB7D00"/>
  </w:style>
  <w:style w:type="character" w:customStyle="1" w:styleId="comments-vote">
    <w:name w:val="comments-vote"/>
    <w:basedOn w:val="DefaultParagraphFont"/>
    <w:rsid w:val="00EB7D00"/>
  </w:style>
  <w:style w:type="character" w:customStyle="1" w:styleId="vote-none">
    <w:name w:val="vote-none"/>
    <w:basedOn w:val="DefaultParagraphFont"/>
    <w:rsid w:val="00EB7D00"/>
  </w:style>
  <w:style w:type="character" w:customStyle="1" w:styleId="comment-author">
    <w:name w:val="comment-author"/>
    <w:basedOn w:val="DefaultParagraphFont"/>
    <w:rsid w:val="00EB7D00"/>
  </w:style>
  <w:style w:type="character" w:customStyle="1" w:styleId="comment-date">
    <w:name w:val="comment-date"/>
    <w:basedOn w:val="DefaultParagraphFont"/>
    <w:rsid w:val="00EB7D00"/>
  </w:style>
  <w:style w:type="character" w:customStyle="1" w:styleId="comments-buttons">
    <w:name w:val="comments-buttons"/>
    <w:basedOn w:val="DefaultParagraphFont"/>
    <w:rsid w:val="00EB7D00"/>
  </w:style>
  <w:style w:type="character" w:customStyle="1" w:styleId="vote-good">
    <w:name w:val="vote-good"/>
    <w:basedOn w:val="DefaultParagraphFont"/>
    <w:rsid w:val="00EB7D00"/>
  </w:style>
  <w:style w:type="paragraph" w:styleId="BalloonText">
    <w:name w:val="Balloon Text"/>
    <w:basedOn w:val="Normal"/>
    <w:link w:val="BalloonTextChar"/>
    <w:uiPriority w:val="99"/>
    <w:semiHidden/>
    <w:unhideWhenUsed/>
    <w:rsid w:val="00EB7D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D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3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03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621154">
                  <w:marLeft w:val="45"/>
                  <w:marRight w:val="45"/>
                  <w:marTop w:val="45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3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01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46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406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990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334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4012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383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415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2877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906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6388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6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844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784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999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918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6972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239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6653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6669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0641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8857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7002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86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0282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5069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0601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231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549719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EEEEE"/>
                            <w:right w:val="none" w:sz="0" w:space="0" w:color="auto"/>
                          </w:divBdr>
                        </w:div>
                        <w:div w:id="540148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5675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033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39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776946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7260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6838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5688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5568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8023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167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8067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8433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955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1175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034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9116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606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7418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055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4249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632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8182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7930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21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0709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62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9114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9220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4556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6643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8487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5360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2842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1595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8320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474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226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8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1790970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5135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572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021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95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665402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7574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0546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122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0333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514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5398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096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4422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9379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375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17199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8384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3611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9746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8388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42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344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0358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0395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1848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3321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050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0851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1661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5122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6717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599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1450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4998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3410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4285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065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215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1775058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894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916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789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647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4039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3542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7274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1024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8952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2655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3357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2498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4737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729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836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144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1071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8137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2857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2328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002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0765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257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2129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0212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644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3609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5039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539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5278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4247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9241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1793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3836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6281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6399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6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5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966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2399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2435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8173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3700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0478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9123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2653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3293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2270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2498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4479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5419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8239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0249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8336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4404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0203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365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2018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0984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3989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8270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4075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2757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3529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4785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2866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6641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3210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4917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5822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8958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8996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3391661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6" w:space="15" w:color="BDD2FF"/>
                            <w:left w:val="single" w:sz="6" w:space="15" w:color="BDD2FF"/>
                            <w:bottom w:val="single" w:sz="6" w:space="15" w:color="BDD2FF"/>
                            <w:right w:val="single" w:sz="6" w:space="15" w:color="BDD2FF"/>
                          </w:divBdr>
                        </w:div>
                        <w:div w:id="30030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02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275529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512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3407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1922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0248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0316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6827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968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188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8841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8744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025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9257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8360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6900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4397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117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4379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4897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4611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83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144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9136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4906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6554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2820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454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531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0112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88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0222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8473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6830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854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26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4459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2184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2528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1892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422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8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492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185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3195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7936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2088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7318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8846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531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330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0594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8042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3126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5930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549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4609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504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3638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8287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0817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3044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7785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5195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0604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2937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4817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8646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7469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5299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9957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5014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4049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9728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2618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6472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4514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6590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0208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2040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4856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8528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558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938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1289817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4104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1236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485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6817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104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5572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7504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4974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382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3651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04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4001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0269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094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6668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5846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006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392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43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6798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4243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8194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036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8415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790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4789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1538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0957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699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0245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4500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6579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7695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2275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0520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8983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6588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8286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8137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2788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5069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292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7492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1196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4205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129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8956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6639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6707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1081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2143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1155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3184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808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9309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2267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2748450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6" w:space="15" w:color="BDD2FF"/>
                            <w:left w:val="single" w:sz="6" w:space="15" w:color="BDD2FF"/>
                            <w:bottom w:val="single" w:sz="6" w:space="15" w:color="BDD2FF"/>
                            <w:right w:val="single" w:sz="6" w:space="15" w:color="BDD2FF"/>
                          </w:divBdr>
                        </w:div>
                        <w:div w:id="104013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443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1195460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9741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0960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3539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477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195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526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223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6921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4413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7989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5814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0566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8465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1641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9983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2167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8565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8918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4053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0224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1498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7169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2012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979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016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9962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2007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7870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7284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2475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4723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4452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6574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9658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757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795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5187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9883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5643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8125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916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5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6706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2942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6406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0480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2684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7859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4840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9522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1767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8822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2987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4419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6781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894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3681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0449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6806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0931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3820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1999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2768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3925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3835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9584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6011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2534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8351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5582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6507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6319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4753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8692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6255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9678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1467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4181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8878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1911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8999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5383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686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997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1045525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796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2353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1385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0300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5515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9144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0875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4335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7202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654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4026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9739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0046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0413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2854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731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6496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5273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1150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5730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1809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078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4071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3733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0864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0719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0903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2495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6723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9293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583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831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1637298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153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4096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9198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2306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8305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0230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978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6106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3618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129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1639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5998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3324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6016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5772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8767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562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646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0445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01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6746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6360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4275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1688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5207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4919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8745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5936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5777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5312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2285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7116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4142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7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830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79393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131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5673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874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  <w:div w:id="77674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637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926347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4047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5399919">
                              <w:marLeft w:val="27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635406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single" w:sz="6" w:space="0" w:color="BBBBBB"/>
                                    <w:left w:val="single" w:sz="6" w:space="0" w:color="BBBBBB"/>
                                    <w:bottom w:val="single" w:sz="6" w:space="0" w:color="A2A2A2"/>
                                    <w:right w:val="single" w:sz="6" w:space="0" w:color="BBBBBB"/>
                                  </w:divBdr>
                                </w:div>
                              </w:divsChild>
                            </w:div>
                            <w:div w:id="38672794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0290022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12025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012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" w:color="CCCCCC"/>
                                        <w:left w:val="single" w:sz="6" w:space="6" w:color="CCCCCC"/>
                                        <w:bottom w:val="single" w:sz="6" w:space="3" w:color="CCCCCC"/>
                                        <w:right w:val="single" w:sz="6" w:space="6" w:color="CCCCCC"/>
                                      </w:divBdr>
                                    </w:div>
                                  </w:divsChild>
                                </w:div>
                                <w:div w:id="68066396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047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" w:color="CCCCCC"/>
                                        <w:left w:val="single" w:sz="6" w:space="6" w:color="CCCCCC"/>
                                        <w:bottom w:val="single" w:sz="6" w:space="3" w:color="CCCCCC"/>
                                        <w:right w:val="single" w:sz="6" w:space="6" w:color="CCCCCC"/>
                                      </w:divBdr>
                                    </w:div>
                                  </w:divsChild>
                                </w:div>
                                <w:div w:id="33248722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118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" w:color="CCCCCC"/>
                                        <w:left w:val="single" w:sz="6" w:space="6" w:color="CCCCCC"/>
                                        <w:bottom w:val="single" w:sz="6" w:space="3" w:color="CCCCCC"/>
                                        <w:right w:val="single" w:sz="6" w:space="6" w:color="CCCCCC"/>
                                      </w:divBdr>
                                    </w:div>
                                  </w:divsChild>
                                </w:div>
                                <w:div w:id="100736963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453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" w:color="CCCCCC"/>
                                        <w:left w:val="single" w:sz="6" w:space="6" w:color="CCCCCC"/>
                                        <w:bottom w:val="single" w:sz="6" w:space="3" w:color="CCCCCC"/>
                                        <w:right w:val="single" w:sz="6" w:space="6" w:color="CCCCCC"/>
                                      </w:divBdr>
                                    </w:div>
                                  </w:divsChild>
                                </w:div>
                                <w:div w:id="112461577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902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" w:color="CCCCCC"/>
                                        <w:left w:val="single" w:sz="6" w:space="6" w:color="CCCCCC"/>
                                        <w:bottom w:val="single" w:sz="6" w:space="3" w:color="CCCCCC"/>
                                        <w:right w:val="single" w:sz="6" w:space="6" w:color="CCCCCC"/>
                                      </w:divBdr>
                                    </w:div>
                                  </w:divsChild>
                                </w:div>
                                <w:div w:id="79456391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905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" w:color="CCCCCC"/>
                                        <w:left w:val="single" w:sz="6" w:space="6" w:color="CCCCCC"/>
                                        <w:bottom w:val="single" w:sz="6" w:space="3" w:color="CCCCCC"/>
                                        <w:right w:val="single" w:sz="6" w:space="6" w:color="CCCCCC"/>
                                      </w:divBdr>
                                    </w:div>
                                  </w:divsChild>
                                </w:div>
                                <w:div w:id="3501105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668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" w:color="CCCCCC"/>
                                        <w:left w:val="single" w:sz="6" w:space="6" w:color="CCCCCC"/>
                                        <w:bottom w:val="single" w:sz="6" w:space="3" w:color="CCCCCC"/>
                                        <w:right w:val="single" w:sz="6" w:space="6" w:color="CCCCCC"/>
                                      </w:divBdr>
                                    </w:div>
                                  </w:divsChild>
                                </w:div>
                                <w:div w:id="109309002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223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" w:color="CCCCCC"/>
                                        <w:left w:val="single" w:sz="6" w:space="6" w:color="CCCCCC"/>
                                        <w:bottom w:val="single" w:sz="6" w:space="3" w:color="CCCCCC"/>
                                        <w:right w:val="single" w:sz="6" w:space="6" w:color="CCCCCC"/>
                                      </w:divBdr>
                                    </w:div>
                                  </w:divsChild>
                                </w:div>
                                <w:div w:id="126067553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046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" w:color="CCCCCC"/>
                                        <w:left w:val="single" w:sz="6" w:space="6" w:color="CCCCCC"/>
                                        <w:bottom w:val="single" w:sz="6" w:space="3" w:color="CCCCCC"/>
                                        <w:right w:val="single" w:sz="6" w:space="6" w:color="CCCCCC"/>
                                      </w:divBdr>
                                    </w:div>
                                  </w:divsChild>
                                </w:div>
                                <w:div w:id="8172969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77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" w:color="CCCCCC"/>
                                        <w:left w:val="single" w:sz="6" w:space="6" w:color="CCCCCC"/>
                                        <w:bottom w:val="single" w:sz="6" w:space="3" w:color="CCCCCC"/>
                                        <w:right w:val="single" w:sz="6" w:space="6" w:color="CCCCCC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137422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117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09736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single" w:sz="6" w:space="1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319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8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634681">
                  <w:marLeft w:val="0"/>
                  <w:marRight w:val="0"/>
                  <w:marTop w:val="0"/>
                  <w:marBottom w:val="0"/>
                  <w:divBdr>
                    <w:top w:val="single" w:sz="6" w:space="0" w:color="095197"/>
                    <w:left w:val="single" w:sz="6" w:space="0" w:color="095197"/>
                    <w:bottom w:val="single" w:sz="6" w:space="0" w:color="095197"/>
                    <w:right w:val="single" w:sz="6" w:space="0" w:color="095197"/>
                  </w:divBdr>
                  <w:divsChild>
                    <w:div w:id="41440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233284">
                          <w:marLeft w:val="30"/>
                          <w:marRight w:val="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4.xml"/><Relationship Id="rId18" Type="http://schemas.openxmlformats.org/officeDocument/2006/relationships/hyperlink" Target="http://static.springsource.org/spring/docs/3.0.0.RC1/javadoc-api/org/springframework/mail/MailSender.html" TargetMode="External"/><Relationship Id="rId26" Type="http://schemas.openxmlformats.org/officeDocument/2006/relationships/hyperlink" Target="http://www.oracle.com/technetwork/java/javamail/index-138643.html" TargetMode="External"/><Relationship Id="rId39" Type="http://schemas.openxmlformats.org/officeDocument/2006/relationships/image" Target="media/image9.wmf"/><Relationship Id="rId3" Type="http://schemas.openxmlformats.org/officeDocument/2006/relationships/settings" Target="settings.xml"/><Relationship Id="rId21" Type="http://schemas.openxmlformats.org/officeDocument/2006/relationships/hyperlink" Target="http://static.springsource.org/spring/docs/3.0.0.RC1/javadoc-api/org/springframework/mail/SimpleMailMessage.html" TargetMode="External"/><Relationship Id="rId34" Type="http://schemas.openxmlformats.org/officeDocument/2006/relationships/image" Target="media/image7.wmf"/><Relationship Id="rId42" Type="http://schemas.openxmlformats.org/officeDocument/2006/relationships/image" Target="media/image11.png"/><Relationship Id="rId47" Type="http://schemas.openxmlformats.org/officeDocument/2006/relationships/hyperlink" Target="http://www.google.com/intl/en/policies/" TargetMode="External"/><Relationship Id="rId50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control" Target="activeX/activeX3.xml"/><Relationship Id="rId17" Type="http://schemas.openxmlformats.org/officeDocument/2006/relationships/hyperlink" Target="http://www.aspose.com/java/total-component.aspx?utm_source=CodeJava&amp;utm_medium=banner&amp;utm_campaign=CodeJava-Textforums" TargetMode="External"/><Relationship Id="rId25" Type="http://schemas.openxmlformats.org/officeDocument/2006/relationships/hyperlink" Target="http://static.springsource.org/spring/docs/3.0.0.RC1/javadoc-api/org/springframework/mail/javamail/MimeMessageHelper.html" TargetMode="External"/><Relationship Id="rId33" Type="http://schemas.openxmlformats.org/officeDocument/2006/relationships/hyperlink" Target="http://www.codejava.net/download-attachment?fid=70" TargetMode="External"/><Relationship Id="rId38" Type="http://schemas.openxmlformats.org/officeDocument/2006/relationships/control" Target="activeX/activeX8.xml"/><Relationship Id="rId46" Type="http://schemas.openxmlformats.org/officeDocument/2006/relationships/control" Target="activeX/activeX10.xml"/><Relationship Id="rId2" Type="http://schemas.openxmlformats.org/officeDocument/2006/relationships/styles" Target="styles.xml"/><Relationship Id="rId16" Type="http://schemas.openxmlformats.org/officeDocument/2006/relationships/hyperlink" Target="https://www.superjavahost.com/prices" TargetMode="External"/><Relationship Id="rId20" Type="http://schemas.openxmlformats.org/officeDocument/2006/relationships/hyperlink" Target="http://static.springsource.org/spring/docs/3.0.0.RC1/javadoc-api/org/springframework/mail/javamail/JavaMailSender.html" TargetMode="External"/><Relationship Id="rId29" Type="http://schemas.openxmlformats.org/officeDocument/2006/relationships/image" Target="media/image6.gif"/><Relationship Id="rId41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image" Target="media/image4.wmf"/><Relationship Id="rId24" Type="http://schemas.openxmlformats.org/officeDocument/2006/relationships/hyperlink" Target="http://static.springsource.org/spring/docs/3.0.0.RC1/javadoc-api/org/springframework/mail/javamail/MimeMessagePreparator.html" TargetMode="External"/><Relationship Id="rId32" Type="http://schemas.openxmlformats.org/officeDocument/2006/relationships/hyperlink" Target="http://www.codejava.net/download-attachment?fid=70" TargetMode="External"/><Relationship Id="rId37" Type="http://schemas.openxmlformats.org/officeDocument/2006/relationships/image" Target="media/image8.wmf"/><Relationship Id="rId40" Type="http://schemas.openxmlformats.org/officeDocument/2006/relationships/control" Target="activeX/activeX9.xml"/><Relationship Id="rId45" Type="http://schemas.openxmlformats.org/officeDocument/2006/relationships/image" Target="media/image14.wmf"/><Relationship Id="rId5" Type="http://schemas.openxmlformats.org/officeDocument/2006/relationships/image" Target="media/image1.wmf"/><Relationship Id="rId15" Type="http://schemas.openxmlformats.org/officeDocument/2006/relationships/control" Target="activeX/activeX5.xml"/><Relationship Id="rId23" Type="http://schemas.openxmlformats.org/officeDocument/2006/relationships/hyperlink" Target="http://static.springsource.org/spring/docs/3.0.0.RC1/javadoc-api/org/springframework/mail/javamail/MimeMailMessage.html" TargetMode="External"/><Relationship Id="rId28" Type="http://schemas.openxmlformats.org/officeDocument/2006/relationships/hyperlink" Target="http://commons.apache.org/logging/download_logging.cgi" TargetMode="External"/><Relationship Id="rId36" Type="http://schemas.openxmlformats.org/officeDocument/2006/relationships/control" Target="activeX/activeX7.xml"/><Relationship Id="rId49" Type="http://schemas.openxmlformats.org/officeDocument/2006/relationships/control" Target="activeX/activeX11.xml"/><Relationship Id="rId10" Type="http://schemas.openxmlformats.org/officeDocument/2006/relationships/image" Target="media/image3.gif"/><Relationship Id="rId19" Type="http://schemas.openxmlformats.org/officeDocument/2006/relationships/hyperlink" Target="http://static.springsource.org/spring/docs/3.0.0.RC1/javadoc-api/org/springframework/mail/MailMessage.html" TargetMode="External"/><Relationship Id="rId31" Type="http://schemas.openxmlformats.org/officeDocument/2006/relationships/hyperlink" Target="http://www.codejava.net/download-attachment?fid=71" TargetMode="External"/><Relationship Id="rId44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hyperlink" Target="http://www.codejava.net/component/banners/click/246" TargetMode="External"/><Relationship Id="rId14" Type="http://schemas.openxmlformats.org/officeDocument/2006/relationships/image" Target="media/image5.wmf"/><Relationship Id="rId22" Type="http://schemas.openxmlformats.org/officeDocument/2006/relationships/hyperlink" Target="http://static.springsource.org/spring/docs/3.0.0.RC1/javadoc-api/org/springframework/mail/javamail/JavaMailSenderImpl.html" TargetMode="External"/><Relationship Id="rId27" Type="http://schemas.openxmlformats.org/officeDocument/2006/relationships/hyperlink" Target="http://www.springsource.org/download/community" TargetMode="External"/><Relationship Id="rId30" Type="http://schemas.openxmlformats.org/officeDocument/2006/relationships/hyperlink" Target="http://www.codejava.net/download-attachment?fid=71" TargetMode="External"/><Relationship Id="rId35" Type="http://schemas.openxmlformats.org/officeDocument/2006/relationships/control" Target="activeX/activeX6.xml"/><Relationship Id="rId43" Type="http://schemas.openxmlformats.org/officeDocument/2006/relationships/image" Target="media/image12.png"/><Relationship Id="rId48" Type="http://schemas.openxmlformats.org/officeDocument/2006/relationships/image" Target="media/image15.wmf"/><Relationship Id="rId8" Type="http://schemas.openxmlformats.org/officeDocument/2006/relationships/control" Target="activeX/activeX2.xml"/><Relationship Id="rId51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250770F3-6AF2-11CF-A915-008029E31FCD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15</Pages>
  <Words>4594</Words>
  <Characters>26189</Characters>
  <Application>Microsoft Office Word</Application>
  <DocSecurity>0</DocSecurity>
  <Lines>218</Lines>
  <Paragraphs>61</Paragraphs>
  <ScaleCrop>false</ScaleCrop>
  <Company/>
  <LinksUpToDate>false</LinksUpToDate>
  <CharactersWithSpaces>30722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2016-04-26T17:43:00Z</dcterms:created>
  <dcterms:modified xsi:type="dcterms:W3CDTF">2016-04-26T18:00:00Z</dcterms:modified>
</cp:coreProperties>
</file>